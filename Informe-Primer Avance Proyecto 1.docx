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A4" w:rsidRDefault="00670E82" w:rsidP="001A2AA4">
      <w:pPr>
        <w:pStyle w:val="Text"/>
        <w:ind w:left="808"/>
        <w:rPr>
          <w:rFonts w:ascii="Book Antiqua" w:hAnsi="Book Antiqua"/>
          <w:sz w:val="18"/>
          <w:szCs w:val="18"/>
        </w:rPr>
      </w:pPr>
      <w:r w:rsidRPr="007767A6">
        <w:rPr>
          <w:rFonts w:ascii="Book Antiqua" w:hAnsi="Book Antiqua"/>
          <w:sz w:val="18"/>
          <w:szCs w:val="18"/>
        </w:rPr>
        <w:footnoteReference w:customMarkFollows="1" w:id="1"/>
        <w:sym w:font="Symbol" w:char="F020"/>
      </w:r>
    </w:p>
    <w:p w:rsidR="001A2AA4" w:rsidRPr="007767A6" w:rsidRDefault="001A2AA4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670E82" w:rsidRPr="007767A6" w:rsidRDefault="0089652F" w:rsidP="00D25737">
      <w:pPr>
        <w:pStyle w:val="Puesto"/>
        <w:framePr w:wrap="notBeside"/>
        <w:ind w:firstLine="142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Diseño, construcción e implementación del </w:t>
      </w:r>
      <w:r w:rsidR="001A2AA4">
        <w:rPr>
          <w:rFonts w:ascii="Book Antiqua" w:hAnsi="Book Antiqua"/>
          <w:lang w:val="es-ES"/>
        </w:rPr>
        <w:t>sub-</w:t>
      </w:r>
      <w:r>
        <w:rPr>
          <w:rFonts w:ascii="Book Antiqua" w:hAnsi="Book Antiqua"/>
          <w:lang w:val="es-ES"/>
        </w:rPr>
        <w:t>circuito basado en un puerto cpu</w:t>
      </w:r>
    </w:p>
    <w:p w:rsidR="00BC107A" w:rsidRPr="007767A6" w:rsidRDefault="0089652F" w:rsidP="00D25737">
      <w:pPr>
        <w:pStyle w:val="Authors"/>
        <w:framePr w:wrap="notBeside"/>
        <w:ind w:firstLine="142"/>
        <w:rPr>
          <w:rStyle w:val="MemberType"/>
          <w:rFonts w:ascii="Book Antiqua" w:hAnsi="Book Antiqua"/>
          <w:lang w:val="es-ES"/>
        </w:rPr>
      </w:pPr>
      <w:r w:rsidRPr="0089652F">
        <w:rPr>
          <w:rFonts w:ascii="Book Antiqua" w:hAnsi="Book Antiqua"/>
          <w:i/>
          <w:lang w:val="es-ES"/>
        </w:rPr>
        <w:t>Laura Elena Aristizabal Millán</w:t>
      </w:r>
      <w:r w:rsidR="000C3373" w:rsidRPr="0089652F">
        <w:rPr>
          <w:rFonts w:ascii="Book Antiqua" w:hAnsi="Book Antiqua"/>
          <w:i/>
          <w:lang w:val="es-ES"/>
        </w:rPr>
        <w:t>,</w:t>
      </w:r>
      <w:r w:rsidR="00B77266" w:rsidRPr="007767A6">
        <w:rPr>
          <w:rFonts w:ascii="Book Antiqua" w:hAnsi="Book Antiqua"/>
          <w:lang w:val="es-ES"/>
        </w:rPr>
        <w:t xml:space="preserve"> </w:t>
      </w:r>
      <w:r w:rsidR="00C30C7F" w:rsidRPr="007767A6">
        <w:rPr>
          <w:rStyle w:val="MemberType"/>
          <w:rFonts w:ascii="Book Antiqua" w:hAnsi="Book Antiqua"/>
          <w:lang w:val="es-ES"/>
        </w:rPr>
        <w:t xml:space="preserve"> 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Programa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 Electrónica, Facultad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>, Universidad del Quindío - Colombia.</w:t>
      </w:r>
    </w:p>
    <w:p w:rsidR="001A2AA4" w:rsidRPr="001A2AA4" w:rsidRDefault="001A2AA4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1A2AA4" w:rsidRPr="001A2AA4" w:rsidRDefault="001A2AA4" w:rsidP="001A2AA4">
      <w:pPr>
        <w:pStyle w:val="Prrafodelista"/>
        <w:numPr>
          <w:ilvl w:val="0"/>
          <w:numId w:val="13"/>
        </w:numPr>
        <w:rPr>
          <w:rFonts w:ascii="Book Antiqua" w:hAnsi="Book Antiqua"/>
          <w:b/>
          <w:lang w:val="es-ES"/>
        </w:rPr>
      </w:pPr>
      <w:r w:rsidRPr="001A2AA4">
        <w:rPr>
          <w:rFonts w:ascii="Book Antiqua" w:hAnsi="Book Antiqua"/>
          <w:b/>
          <w:i/>
          <w:iCs/>
          <w:lang w:val="es-ES"/>
        </w:rPr>
        <w:t>INTRODUCCION</w:t>
      </w:r>
    </w:p>
    <w:p w:rsidR="001A2AA4" w:rsidRPr="001A2AA4" w:rsidRDefault="001A2AA4" w:rsidP="001A2AA4">
      <w:pPr>
        <w:pStyle w:val="Prrafodelista"/>
        <w:ind w:left="1800"/>
        <w:rPr>
          <w:rFonts w:ascii="Book Antiqua" w:hAnsi="Book Antiqua"/>
          <w:lang w:val="es-ES"/>
        </w:rPr>
      </w:pPr>
    </w:p>
    <w:p w:rsidR="00472E74" w:rsidRPr="001A2AA4" w:rsidRDefault="00472E74" w:rsidP="00472E74">
      <w:pPr>
        <w:jc w:val="both"/>
        <w:rPr>
          <w:rFonts w:ascii="Book Antiqua" w:hAnsi="Book Antiqua"/>
          <w:i/>
          <w:iCs/>
          <w:lang w:val="es-ES"/>
        </w:rPr>
      </w:pPr>
      <w:r>
        <w:rPr>
          <w:rFonts w:ascii="Book Antiqua" w:hAnsi="Book Antiqua"/>
          <w:lang w:val="es-CO"/>
        </w:rPr>
        <w:t>Un Microcontrola</w:t>
      </w:r>
      <w:r w:rsidRPr="001F6E53">
        <w:rPr>
          <w:rFonts w:ascii="Book Antiqua" w:hAnsi="Book Antiqua"/>
          <w:lang w:val="es-CO"/>
        </w:rPr>
        <w:t>dor es un circuito integrado, el cual es conocido como como el cerebro de un sistema informático, tales como</w:t>
      </w:r>
      <w:r>
        <w:rPr>
          <w:rFonts w:ascii="Book Antiqua" w:hAnsi="Book Antiqua"/>
          <w:lang w:val="es-CO"/>
        </w:rPr>
        <w:t xml:space="preserve"> computadores, celulares, tablet’s</w:t>
      </w:r>
      <w:r w:rsidRPr="001F6E53">
        <w:rPr>
          <w:rFonts w:ascii="Book Antiqua" w:hAnsi="Book Antiqua"/>
          <w:lang w:val="es-CO"/>
        </w:rPr>
        <w:t xml:space="preserve"> entre otros. Este está constituido básicamente por un banco de instrucciones, instrucción de registro, contador de programa, una unidad de control, un status register y una ALU. </w:t>
      </w:r>
    </w:p>
    <w:p w:rsidR="00472E74" w:rsidRPr="001F6E53" w:rsidRDefault="00472E74" w:rsidP="00472E74">
      <w:pPr>
        <w:jc w:val="both"/>
        <w:rPr>
          <w:rFonts w:ascii="Book Antiqua" w:hAnsi="Book Antiqua"/>
          <w:lang w:val="es-CO"/>
        </w:rPr>
      </w:pPr>
    </w:p>
    <w:p w:rsidR="001A2AA4" w:rsidRDefault="00472E74" w:rsidP="00472E74">
      <w:pPr>
        <w:jc w:val="both"/>
        <w:rPr>
          <w:rFonts w:ascii="Book Antiqua" w:hAnsi="Book Antiqua"/>
          <w:lang w:val="es-CO"/>
        </w:rPr>
      </w:pPr>
      <w:r w:rsidRPr="001F6E53">
        <w:rPr>
          <w:rFonts w:ascii="Book Antiqua" w:hAnsi="Book Antiqua"/>
          <w:lang w:val="es-CO"/>
        </w:rPr>
        <w:t>Donde el banco de registro almacena  los valores cargados a cada registro que el microprocesador tenga, permitiendo luego operar estos valores en la ALU; las instrucciones de registros permiten almacenar la dirección de la siguiente instrucción que se va a ejecutar, por su parte el contador de programa  indica la posición de la secuencia de instrucciones que se está ejecutando.</w:t>
      </w:r>
    </w:p>
    <w:p w:rsidR="001A2AA4" w:rsidRDefault="001A2AA4" w:rsidP="00472E74">
      <w:pPr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 </w:t>
      </w:r>
    </w:p>
    <w:p w:rsidR="00472E74" w:rsidRPr="001F6E53" w:rsidRDefault="001A2AA4" w:rsidP="001A2AA4">
      <w:pPr>
        <w:jc w:val="center"/>
        <w:rPr>
          <w:rFonts w:ascii="Book Antiqua" w:hAnsi="Book Antiqua"/>
          <w:lang w:val="es-CO"/>
        </w:rPr>
      </w:pPr>
      <w:r w:rsidRPr="0089652F">
        <w:rPr>
          <w:rFonts w:ascii="Book Antiqua" w:hAnsi="Book Antiqua"/>
          <w:noProof/>
          <w:lang w:val="es-CO" w:eastAsia="es-CO"/>
        </w:rPr>
        <w:drawing>
          <wp:inline distT="0" distB="0" distL="0" distR="0" wp14:anchorId="19C09700" wp14:editId="0C6DA6FB">
            <wp:extent cx="2686050" cy="258579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44" cy="25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A4" w:rsidRDefault="001A2AA4" w:rsidP="001A2AA4">
      <w:pPr>
        <w:ind w:left="360"/>
        <w:jc w:val="center"/>
        <w:rPr>
          <w:rFonts w:ascii="Book Antiqua" w:hAnsi="Book Antiqua"/>
          <w:b/>
          <w:i/>
          <w:sz w:val="18"/>
          <w:szCs w:val="18"/>
          <w:lang w:val="es-ES"/>
        </w:rPr>
      </w:pPr>
    </w:p>
    <w:p w:rsidR="001A2AA4" w:rsidRPr="001F6E53" w:rsidRDefault="001A2AA4" w:rsidP="001A2AA4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Figura 1. </w:t>
      </w:r>
      <w:r w:rsidR="00F67FBF">
        <w:rPr>
          <w:rFonts w:ascii="Book Antiqua" w:hAnsi="Book Antiqua"/>
          <w:i/>
          <w:sz w:val="18"/>
          <w:szCs w:val="18"/>
          <w:lang w:val="es-ES"/>
        </w:rPr>
        <w:t>Configuración</w:t>
      </w:r>
      <w:r w:rsidR="005A087D">
        <w:rPr>
          <w:rFonts w:ascii="Book Antiqua" w:hAnsi="Book Antiqua"/>
          <w:i/>
          <w:sz w:val="18"/>
          <w:szCs w:val="18"/>
          <w:lang w:val="es-ES"/>
        </w:rPr>
        <w:t xml:space="preserve"> </w:t>
      </w:r>
      <w:r>
        <w:rPr>
          <w:rFonts w:ascii="Book Antiqua" w:hAnsi="Book Antiqua"/>
          <w:i/>
          <w:sz w:val="18"/>
          <w:szCs w:val="18"/>
          <w:lang w:val="es-ES"/>
        </w:rPr>
        <w:t xml:space="preserve">del microcontrolador </w:t>
      </w:r>
      <w:r w:rsidRPr="004D0006">
        <w:rPr>
          <w:rFonts w:ascii="Book Antiqua" w:hAnsi="Book Antiqua"/>
          <w:i/>
          <w:sz w:val="18"/>
          <w:szCs w:val="18"/>
          <w:lang w:val="es-CO"/>
        </w:rPr>
        <w:t>8-bit Atmel R AVR</w:t>
      </w:r>
      <w:r w:rsidRPr="007767A6">
        <w:rPr>
          <w:rFonts w:ascii="Book Antiqua" w:hAnsi="Book Antiqua"/>
          <w:i/>
          <w:sz w:val="18"/>
          <w:szCs w:val="18"/>
          <w:lang w:val="es-ES"/>
        </w:rPr>
        <w:t>.</w:t>
      </w:r>
    </w:p>
    <w:p w:rsidR="001A2AA4" w:rsidRPr="00FC1457" w:rsidRDefault="001A2AA4" w:rsidP="001A2AA4">
      <w:pPr>
        <w:jc w:val="both"/>
        <w:rPr>
          <w:rFonts w:ascii="Book Antiqua" w:hAnsi="Book Antiqua"/>
          <w:b/>
          <w:lang w:val="es-CO"/>
        </w:rPr>
      </w:pPr>
    </w:p>
    <w:p w:rsidR="001A2AA4" w:rsidRPr="00FC1457" w:rsidRDefault="001A2AA4" w:rsidP="001A2AA4">
      <w:pPr>
        <w:pStyle w:val="Ttulo1"/>
        <w:numPr>
          <w:ilvl w:val="0"/>
          <w:numId w:val="0"/>
        </w:numPr>
        <w:jc w:val="left"/>
        <w:rPr>
          <w:rFonts w:ascii="Book Antiqua" w:hAnsi="Book Antiqua"/>
          <w:b/>
          <w:sz w:val="16"/>
          <w:szCs w:val="16"/>
          <w:lang w:val="es-CO"/>
        </w:rPr>
      </w:pPr>
    </w:p>
    <w:p w:rsidR="001A2AA4" w:rsidRPr="005A087D" w:rsidRDefault="001A2AA4" w:rsidP="005A087D">
      <w:pPr>
        <w:pStyle w:val="Prrafodelista"/>
        <w:numPr>
          <w:ilvl w:val="0"/>
          <w:numId w:val="13"/>
        </w:numPr>
        <w:rPr>
          <w:b/>
        </w:rPr>
      </w:pPr>
      <w:r w:rsidRPr="005A087D">
        <w:rPr>
          <w:b/>
        </w:rPr>
        <w:t>DESARROLLO</w:t>
      </w:r>
    </w:p>
    <w:p w:rsidR="00F253B0" w:rsidRPr="007767A6" w:rsidRDefault="00F253B0" w:rsidP="00597A30">
      <w:pPr>
        <w:jc w:val="both"/>
        <w:rPr>
          <w:rFonts w:ascii="Book Antiqua" w:hAnsi="Book Antiqua"/>
          <w:lang w:val="es-CO"/>
        </w:rPr>
      </w:pPr>
    </w:p>
    <w:p w:rsidR="007959E0" w:rsidRDefault="00472E74" w:rsidP="007959E0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 </w:t>
      </w:r>
    </w:p>
    <w:p w:rsidR="001A2AA4" w:rsidRDefault="001A2AA4" w:rsidP="001A2AA4">
      <w:pPr>
        <w:pStyle w:val="Textoindependiente2"/>
        <w:spacing w:after="0" w:line="240" w:lineRule="auto"/>
        <w:jc w:val="both"/>
        <w:rPr>
          <w:rFonts w:ascii="Book Antiqua" w:hAnsi="Book Antiqua"/>
          <w:lang w:val="es-ES"/>
        </w:rPr>
      </w:pPr>
    </w:p>
    <w:p w:rsidR="007959E0" w:rsidRDefault="00472E74" w:rsidP="000624C2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Diseñar en ISIS Proteus el </w:t>
      </w:r>
      <w:r w:rsidR="00A26262">
        <w:rPr>
          <w:rFonts w:ascii="Book Antiqua" w:hAnsi="Book Antiqua"/>
          <w:lang w:val="es-CO"/>
        </w:rPr>
        <w:t>circuito</w:t>
      </w:r>
      <w:r>
        <w:rPr>
          <w:rFonts w:ascii="Book Antiqua" w:hAnsi="Book Antiqua"/>
          <w:lang w:val="es-CO"/>
        </w:rPr>
        <w:t xml:space="preserve"> compatible que representa el funcionamiento de un pin del procesador.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472E74" w:rsidP="00F253B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Construir las funciones de configuración, escritura, registro y lectura a partir de compuertas lógicas </w:t>
      </w:r>
      <w:r w:rsidR="00D337ED">
        <w:rPr>
          <w:rFonts w:ascii="Book Antiqua" w:hAnsi="Book Antiqua"/>
          <w:lang w:val="es-CO"/>
        </w:rPr>
        <w:t xml:space="preserve">para implementarlas en </w:t>
      </w:r>
      <w:r w:rsidR="00A26262">
        <w:rPr>
          <w:rFonts w:ascii="Book Antiqua" w:hAnsi="Book Antiqua"/>
          <w:lang w:val="es-CO"/>
        </w:rPr>
        <w:t>las direcciones de</w:t>
      </w:r>
      <w:r w:rsidR="00D337ED">
        <w:rPr>
          <w:rFonts w:ascii="Book Antiqua" w:hAnsi="Book Antiqua"/>
          <w:lang w:val="es-CO"/>
        </w:rPr>
        <w:t>l circuito principal.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A26262" w:rsidP="00DA2AFA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Probar el funcionamiento del pin a partir de las compuertas y estados lógicos “LOGIC-STATE”</w:t>
      </w: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Default="005A087D" w:rsidP="005A087D">
      <w:pPr>
        <w:rPr>
          <w:rFonts w:ascii="Book Antiqua" w:hAnsi="Book Antiqua"/>
          <w:lang w:val="es-CO"/>
        </w:rPr>
      </w:pPr>
    </w:p>
    <w:p w:rsidR="005A087D" w:rsidRPr="005A087D" w:rsidRDefault="005A087D" w:rsidP="005A087D">
      <w:pPr>
        <w:jc w:val="both"/>
        <w:rPr>
          <w:rFonts w:ascii="Book Antiqua" w:hAnsi="Book Antiqua"/>
          <w:lang w:val="es-CO"/>
        </w:rPr>
      </w:pPr>
      <w:r w:rsidRPr="005A087D">
        <w:rPr>
          <w:noProof/>
          <w:lang w:val="es-CO" w:eastAsia="es-CO"/>
        </w:rPr>
        <w:drawing>
          <wp:inline distT="0" distB="0" distL="0" distR="0">
            <wp:extent cx="3455598" cy="1990725"/>
            <wp:effectExtent l="0" t="0" r="0" b="0"/>
            <wp:docPr id="4" name="Imagen 4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57" cy="19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Pr="001F6E53" w:rsidRDefault="00F67FBF" w:rsidP="005A087D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2</w:t>
      </w:r>
      <w:r w:rsidR="005A087D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5A087D" w:rsidRPr="001F6E53">
        <w:rPr>
          <w:rFonts w:ascii="Book Antiqua" w:hAnsi="Book Antiqua"/>
          <w:i/>
          <w:sz w:val="18"/>
          <w:szCs w:val="18"/>
          <w:lang w:val="es-ES"/>
        </w:rPr>
        <w:t>Esquemático</w:t>
      </w:r>
      <w:r w:rsidR="005A087D">
        <w:rPr>
          <w:rFonts w:ascii="Book Antiqua" w:hAnsi="Book Antiqua"/>
          <w:i/>
          <w:sz w:val="18"/>
          <w:szCs w:val="18"/>
          <w:lang w:val="es-ES"/>
        </w:rPr>
        <w:t xml:space="preserve"> del primer circuito de configuración </w:t>
      </w:r>
      <w:r w:rsidR="002437E7">
        <w:rPr>
          <w:rFonts w:ascii="Book Antiqua" w:hAnsi="Book Antiqua"/>
          <w:i/>
          <w:sz w:val="18"/>
          <w:szCs w:val="18"/>
          <w:lang w:val="es-ES"/>
        </w:rPr>
        <w:t xml:space="preserve">y pruebas </w:t>
      </w:r>
      <w:r w:rsidR="005A087D">
        <w:rPr>
          <w:rFonts w:ascii="Book Antiqua" w:hAnsi="Book Antiqua"/>
          <w:i/>
          <w:sz w:val="18"/>
          <w:szCs w:val="18"/>
          <w:lang w:val="es-ES"/>
        </w:rPr>
        <w:t>con Compuertas Lógicas</w:t>
      </w: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5A087D" w:rsidRDefault="005A087D" w:rsidP="007959E0">
      <w:pPr>
        <w:pStyle w:val="Prrafodelista"/>
        <w:rPr>
          <w:rFonts w:ascii="Book Antiqua" w:hAnsi="Book Antiqua"/>
          <w:lang w:val="es-CO"/>
        </w:rPr>
      </w:pPr>
    </w:p>
    <w:p w:rsidR="007959E0" w:rsidRDefault="001A2AA4" w:rsidP="003C5B8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Crear un sub circuito </w:t>
      </w:r>
      <w:r w:rsidR="00F121A9">
        <w:rPr>
          <w:rFonts w:ascii="Book Antiqua" w:hAnsi="Book Antiqua"/>
          <w:lang w:val="es-CO"/>
        </w:rPr>
        <w:t xml:space="preserve">sólo </w:t>
      </w:r>
      <w:r>
        <w:rPr>
          <w:rFonts w:ascii="Book Antiqua" w:hAnsi="Book Antiqua"/>
          <w:lang w:val="es-CO"/>
        </w:rPr>
        <w:t>a partir de las entradas</w:t>
      </w:r>
      <w:r w:rsidR="00F121A9">
        <w:rPr>
          <w:rFonts w:ascii="Book Antiqua" w:hAnsi="Book Antiqua"/>
          <w:lang w:val="es-CO"/>
        </w:rPr>
        <w:t xml:space="preserve"> (Direcciones) para configurar y crear el primer pin en forma de componente.</w:t>
      </w:r>
    </w:p>
    <w:p w:rsidR="007959E0" w:rsidRDefault="007959E0" w:rsidP="007959E0">
      <w:pPr>
        <w:pStyle w:val="Prrafodelista"/>
        <w:rPr>
          <w:rFonts w:ascii="Book Antiqua" w:hAnsi="Book Antiqua"/>
          <w:lang w:val="es-CO"/>
        </w:rPr>
      </w:pPr>
    </w:p>
    <w:p w:rsidR="00F121A9" w:rsidRDefault="00F253B0" w:rsidP="002F519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7959E0">
        <w:rPr>
          <w:rFonts w:ascii="Book Antiqua" w:hAnsi="Book Antiqua"/>
          <w:lang w:val="es-CO"/>
        </w:rPr>
        <w:t>Se debe</w:t>
      </w:r>
      <w:r w:rsidR="00F121A9">
        <w:rPr>
          <w:rFonts w:ascii="Book Antiqua" w:hAnsi="Book Antiqua"/>
          <w:lang w:val="es-CO"/>
        </w:rPr>
        <w:t xml:space="preserve"> crear un nuevo proyecto y desconectar las compuertas lógicas, en lugar de estas se proceden a conectar los pines de entrada de las configuraciones (WDx, RDx, WPx, RPx, y RRx) con sus respectivos nombres para crear el componente respecto a éste circuito.</w:t>
      </w:r>
    </w:p>
    <w:p w:rsidR="00F121A9" w:rsidRDefault="00F121A9" w:rsidP="00F121A9">
      <w:pPr>
        <w:pStyle w:val="Prrafodelista"/>
        <w:rPr>
          <w:rFonts w:ascii="Book Antiqua" w:hAnsi="Book Antiqua"/>
          <w:lang w:val="es-CO"/>
        </w:rPr>
      </w:pPr>
    </w:p>
    <w:p w:rsidR="00F121A9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  <w:r w:rsidRPr="002437E7">
        <w:rPr>
          <w:rFonts w:ascii="Book Antiqua" w:hAnsi="Book Antiqua"/>
          <w:noProof/>
          <w:lang w:val="es-CO" w:eastAsia="es-CO"/>
        </w:rPr>
        <w:drawing>
          <wp:inline distT="0" distB="0" distL="0" distR="0" wp14:anchorId="5E511309" wp14:editId="675438AD">
            <wp:extent cx="3096260" cy="1887855"/>
            <wp:effectExtent l="0" t="0" r="8890" b="0"/>
            <wp:docPr id="6" name="Imagen 6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A9" w:rsidRDefault="00F121A9" w:rsidP="00F121A9">
      <w:pPr>
        <w:pStyle w:val="Prrafodelista"/>
        <w:rPr>
          <w:rFonts w:ascii="Book Antiqua" w:hAnsi="Book Antiqua"/>
          <w:lang w:val="es-CO"/>
        </w:rPr>
      </w:pPr>
    </w:p>
    <w:p w:rsidR="002437E7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Circuito base para configurar el primer PIN.</w:t>
      </w:r>
    </w:p>
    <w:p w:rsidR="002437E7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:rsidR="002437E7" w:rsidRPr="001F6E53" w:rsidRDefault="002437E7" w:rsidP="002437E7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:rsidR="00F121A9" w:rsidRPr="00F121A9" w:rsidRDefault="00F121A9" w:rsidP="00F121A9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2437E7" w:rsidRDefault="00F253B0" w:rsidP="007642B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2437E7">
        <w:rPr>
          <w:rFonts w:ascii="Book Antiqua" w:hAnsi="Book Antiqua"/>
          <w:lang w:val="es-CO"/>
        </w:rPr>
        <w:t xml:space="preserve"> </w:t>
      </w:r>
      <w:r w:rsidR="002437E7" w:rsidRPr="002437E7">
        <w:rPr>
          <w:rFonts w:ascii="Book Antiqua" w:hAnsi="Book Antiqua"/>
          <w:lang w:val="es-CO"/>
        </w:rPr>
        <w:t>A partir del circuito anterior se procede a crear un componente con todas las entradas y salidas correspondientes al modelo</w:t>
      </w:r>
      <w:r w:rsidR="00A12D5A">
        <w:rPr>
          <w:rFonts w:ascii="Book Antiqua" w:hAnsi="Book Antiqua"/>
          <w:lang w:val="es-CO"/>
        </w:rPr>
        <w:t xml:space="preserve"> ya que éste será el SUB-CIRCUITO de nuestro PIN.</w:t>
      </w: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  <w:r w:rsidRPr="00A12D5A">
        <w:rPr>
          <w:rFonts w:ascii="Book Antiqua" w:hAnsi="Book Antiqua"/>
          <w:noProof/>
          <w:lang w:val="es-CO" w:eastAsia="es-CO"/>
        </w:rPr>
        <w:drawing>
          <wp:inline distT="0" distB="0" distL="0" distR="0" wp14:anchorId="572B0142" wp14:editId="27DC374A">
            <wp:extent cx="2552700" cy="2899834"/>
            <wp:effectExtent l="0" t="0" r="0" b="0"/>
            <wp:docPr id="7" name="Imagen 7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90" cy="29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5A" w:rsidRDefault="00A12D5A" w:rsidP="00A12D5A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Pr="00A12D5A" w:rsidRDefault="00B644D1" w:rsidP="00A12D5A">
      <w:pPr>
        <w:pStyle w:val="Textoindependiente2"/>
        <w:spacing w:after="0" w:line="240" w:lineRule="auto"/>
        <w:jc w:val="both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4</w:t>
      </w:r>
      <w:r w:rsidR="00A12D5A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A12D5A">
        <w:rPr>
          <w:rFonts w:ascii="Book Antiqua" w:hAnsi="Book Antiqua"/>
          <w:i/>
          <w:sz w:val="18"/>
          <w:szCs w:val="18"/>
          <w:lang w:val="es-ES"/>
        </w:rPr>
        <w:t>Componente (PIN) creado.</w:t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702CC2" w:rsidRDefault="00702CC2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Default="00A12D5A" w:rsidP="00A12D5A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Una vez se cargue el SUB-CIRCUITO en el componente y lo reescribamos en la carpeta </w:t>
      </w:r>
      <w:r w:rsidRPr="00A12D5A">
        <w:rPr>
          <w:rFonts w:ascii="Book Antiqua" w:hAnsi="Book Antiqua"/>
          <w:lang w:val="es-CO"/>
        </w:rPr>
        <w:t>(C:\Program Files (x86)\Labcenter Electronics\Proteus 8 Professional\MODELS</w:t>
      </w:r>
      <w:r w:rsidR="00B644D1">
        <w:rPr>
          <w:rFonts w:ascii="Book Antiqua" w:hAnsi="Book Antiqua"/>
          <w:lang w:val="es-CO"/>
        </w:rPr>
        <w:t>) se procede a realizar la prueba del PIN con estados lógicos.</w:t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B644D1" w:rsidP="00B644D1">
      <w:pPr>
        <w:pStyle w:val="Textoindependiente2"/>
        <w:spacing w:after="0" w:line="240" w:lineRule="auto"/>
        <w:jc w:val="center"/>
        <w:rPr>
          <w:rFonts w:ascii="Book Antiqua" w:hAnsi="Book Antiqua"/>
          <w:lang w:val="es-CO"/>
        </w:rPr>
      </w:pPr>
      <w:r w:rsidRPr="00B644D1">
        <w:rPr>
          <w:rFonts w:ascii="Book Antiqua" w:hAnsi="Book Antiqua"/>
          <w:noProof/>
          <w:lang w:val="es-CO" w:eastAsia="es-CO"/>
        </w:rPr>
        <w:drawing>
          <wp:inline distT="0" distB="0" distL="0" distR="0" wp14:anchorId="7417FAA9" wp14:editId="56F81DE1">
            <wp:extent cx="2857690" cy="2114550"/>
            <wp:effectExtent l="0" t="0" r="0" b="0"/>
            <wp:docPr id="8" name="Imagen 8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73" cy="211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B644D1" w:rsidRDefault="008E07EE" w:rsidP="00B644D1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5</w:t>
      </w:r>
      <w:r w:rsidR="00B644D1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B644D1">
        <w:rPr>
          <w:rFonts w:ascii="Book Antiqua" w:hAnsi="Book Antiqua"/>
          <w:i/>
          <w:sz w:val="18"/>
          <w:szCs w:val="18"/>
          <w:lang w:val="es-ES"/>
        </w:rPr>
        <w:t>Probando el PIN.</w:t>
      </w:r>
    </w:p>
    <w:p w:rsidR="00B644D1" w:rsidRDefault="00B644D1" w:rsidP="00B644D1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A12D5A" w:rsidRPr="00A12D5A" w:rsidRDefault="00A12D5A" w:rsidP="00A12D5A">
      <w:pPr>
        <w:pStyle w:val="Textoindependiente2"/>
        <w:spacing w:after="0" w:line="240" w:lineRule="auto"/>
        <w:rPr>
          <w:rFonts w:ascii="Book Antiqua" w:hAnsi="Book Antiqua"/>
          <w:lang w:val="es-CO"/>
        </w:rPr>
      </w:pPr>
    </w:p>
    <w:p w:rsidR="002437E7" w:rsidRDefault="00B644D1" w:rsidP="002F5190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 L</w:t>
      </w:r>
      <w:r w:rsidR="002437E7" w:rsidRPr="007959E0">
        <w:rPr>
          <w:rFonts w:ascii="Book Antiqua" w:hAnsi="Book Antiqua"/>
          <w:lang w:val="es-CO"/>
        </w:rPr>
        <w:t>os valores de los registros ya mencionados s</w:t>
      </w:r>
      <w:r>
        <w:rPr>
          <w:rFonts w:ascii="Book Antiqua" w:hAnsi="Book Antiqua"/>
          <w:lang w:val="es-CO"/>
        </w:rPr>
        <w:t>e actualizarán</w:t>
      </w:r>
      <w:r w:rsidR="009A5228">
        <w:rPr>
          <w:rFonts w:ascii="Book Antiqua" w:hAnsi="Book Antiqua"/>
          <w:lang w:val="es-CO"/>
        </w:rPr>
        <w:t xml:space="preserve"> en la salida</w:t>
      </w:r>
      <w:r>
        <w:rPr>
          <w:rFonts w:ascii="Book Antiqua" w:hAnsi="Book Antiqua"/>
          <w:lang w:val="es-CO"/>
        </w:rPr>
        <w:t xml:space="preserve"> de acuerdo a la configuración de WDx.</w:t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2437E7" w:rsidRDefault="009A5228" w:rsidP="002437E7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Una vez se tenga el PIN en correcto funcionamiento se procede a crear un nuevo proyecto para elaborar el PUERTO completo con ocho PINES.</w:t>
      </w:r>
    </w:p>
    <w:p w:rsidR="009A5228" w:rsidRDefault="009A5228" w:rsidP="009A5228">
      <w:pPr>
        <w:pStyle w:val="Prrafodelista"/>
        <w:rPr>
          <w:rFonts w:ascii="Book Antiqua" w:hAnsi="Book Antiqua"/>
          <w:lang w:val="es-CO"/>
        </w:rPr>
      </w:pPr>
    </w:p>
    <w:p w:rsidR="007D6F3F" w:rsidRDefault="009A5228" w:rsidP="007D6F3F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 xml:space="preserve">Es importante saber que para el correcto funcionamiento de nuestro puerto éste debe tener conectadas todas las </w:t>
      </w:r>
      <w:r w:rsidR="0099570F">
        <w:rPr>
          <w:rFonts w:ascii="Book Antiqua" w:hAnsi="Book Antiqua"/>
          <w:lang w:val="es-CO"/>
        </w:rPr>
        <w:t xml:space="preserve">direcciones de configuración </w:t>
      </w:r>
      <w:r w:rsidR="00667F7B">
        <w:rPr>
          <w:rFonts w:ascii="Book Antiqua" w:hAnsi="Book Antiqua"/>
          <w:lang w:val="es-CO"/>
        </w:rPr>
        <w:t xml:space="preserve">(WDx, RDx, WPx, RPx, y RRx) </w:t>
      </w:r>
      <w:r>
        <w:rPr>
          <w:rFonts w:ascii="Book Antiqua" w:hAnsi="Book Antiqua"/>
          <w:lang w:val="es-CO"/>
        </w:rPr>
        <w:t xml:space="preserve"> de lectura, escritura y registro</w:t>
      </w:r>
      <w:r w:rsidR="00667F7B">
        <w:rPr>
          <w:rFonts w:ascii="Book Antiqua" w:hAnsi="Book Antiqua"/>
          <w:lang w:val="es-CO"/>
        </w:rPr>
        <w:t xml:space="preserve"> (WR, RD, A12, A1, A0) </w:t>
      </w:r>
      <w:r>
        <w:rPr>
          <w:rFonts w:ascii="Book Antiqua" w:hAnsi="Book Antiqua"/>
          <w:lang w:val="es-CO"/>
        </w:rPr>
        <w:t>a partir de las compuertas l</w:t>
      </w:r>
      <w:r w:rsidR="00055454">
        <w:rPr>
          <w:rFonts w:ascii="Book Antiqua" w:hAnsi="Book Antiqua"/>
          <w:lang w:val="es-CO"/>
        </w:rPr>
        <w:t>ógicas, de ésta forma el PUERTO puede recibir datos y direcciones desde el procesador.</w:t>
      </w:r>
    </w:p>
    <w:p w:rsidR="00DC1513" w:rsidRPr="00DC1513" w:rsidRDefault="00DC1513" w:rsidP="00DC1513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7D6F3F" w:rsidRDefault="004437E5" w:rsidP="00DC1513">
      <w:pPr>
        <w:rPr>
          <w:rFonts w:ascii="Book Antiqua" w:hAnsi="Book Antiqua"/>
          <w:lang w:val="es-CO"/>
        </w:rPr>
      </w:pPr>
      <w:r w:rsidRPr="009A0F02">
        <w:rPr>
          <w:noProof/>
          <w:lang w:val="es-CO" w:eastAsia="es-CO"/>
        </w:rPr>
        <w:drawing>
          <wp:inline distT="0" distB="0" distL="0" distR="0" wp14:anchorId="0B7790AC" wp14:editId="04F5D7D3">
            <wp:extent cx="3455670" cy="1609725"/>
            <wp:effectExtent l="0" t="0" r="0" b="9525"/>
            <wp:docPr id="10" name="Imagen 10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81" cy="161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3F" w:rsidRPr="004437E5" w:rsidRDefault="008E07EE" w:rsidP="007D6F3F">
      <w:pPr>
        <w:rPr>
          <w:rFonts w:ascii="Book Antiqua" w:hAnsi="Book Antiqua"/>
          <w:lang w:val="es-CO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6</w:t>
      </w:r>
      <w:r w:rsidR="007D6F3F"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 w:rsidR="007D6F3F">
        <w:rPr>
          <w:rFonts w:ascii="Book Antiqua" w:hAnsi="Book Antiqua"/>
          <w:i/>
          <w:sz w:val="18"/>
          <w:szCs w:val="18"/>
          <w:lang w:val="es-ES"/>
        </w:rPr>
        <w:t>SUB-CIRCUITO del PUERTO creado.</w:t>
      </w: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DC17E1" w:rsidRDefault="00DC17E1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</w:p>
    <w:p w:rsidR="009A0F02" w:rsidRDefault="009A0F02" w:rsidP="009A0F02">
      <w:pPr>
        <w:pStyle w:val="Textoindependiente2"/>
        <w:spacing w:after="0" w:line="240" w:lineRule="auto"/>
        <w:ind w:left="284"/>
        <w:jc w:val="both"/>
        <w:rPr>
          <w:rFonts w:ascii="Book Antiqua" w:hAnsi="Book Antiqua"/>
          <w:lang w:val="es-CO"/>
        </w:rPr>
      </w:pPr>
      <w:r w:rsidRPr="009A0F02">
        <w:rPr>
          <w:rFonts w:ascii="Book Antiqua" w:hAnsi="Book Antiqua"/>
          <w:noProof/>
          <w:lang w:val="es-CO" w:eastAsia="es-CO"/>
        </w:rPr>
        <w:drawing>
          <wp:inline distT="0" distB="0" distL="0" distR="0" wp14:anchorId="0948ED5F" wp14:editId="4DC6FAFA">
            <wp:extent cx="2381250" cy="2558849"/>
            <wp:effectExtent l="0" t="0" r="0" b="0"/>
            <wp:docPr id="9" name="Imagen 9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50" cy="25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E7" w:rsidRDefault="002437E7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8E07EE" w:rsidRDefault="008E07EE" w:rsidP="008E07EE">
      <w:pPr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7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Componente (PUERTO) creado.</w:t>
      </w:r>
    </w:p>
    <w:p w:rsidR="008E07EE" w:rsidRPr="004437E5" w:rsidRDefault="008E07EE" w:rsidP="008E07EE">
      <w:pPr>
        <w:jc w:val="center"/>
        <w:rPr>
          <w:rFonts w:ascii="Book Antiqua" w:hAnsi="Book Antiqua"/>
          <w:lang w:val="es-CO"/>
        </w:rPr>
      </w:pPr>
    </w:p>
    <w:p w:rsidR="00B644D1" w:rsidRDefault="00B644D1" w:rsidP="002437E7">
      <w:pPr>
        <w:pStyle w:val="Textoindependiente2"/>
        <w:spacing w:after="0" w:line="240" w:lineRule="auto"/>
        <w:jc w:val="both"/>
        <w:rPr>
          <w:rFonts w:ascii="Book Antiqua" w:hAnsi="Book Antiqua"/>
          <w:lang w:val="es-CO"/>
        </w:rPr>
      </w:pPr>
    </w:p>
    <w:p w:rsidR="008E07EE" w:rsidRPr="008E07EE" w:rsidRDefault="008E07EE" w:rsidP="008E07EE">
      <w:pPr>
        <w:pStyle w:val="Textoindependiente2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  <w:lang w:val="es-CO"/>
        </w:rPr>
      </w:pPr>
      <w:r>
        <w:rPr>
          <w:rFonts w:ascii="Book Antiqua" w:hAnsi="Book Antiqua"/>
          <w:lang w:val="es-CO"/>
        </w:rPr>
        <w:t>Una vez se tenga el componente creado como componente se procede a realizar las pruebas a los registros del PUERTO.</w:t>
      </w:r>
    </w:p>
    <w:p w:rsidR="008E07EE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8E07EE" w:rsidRDefault="008E07EE" w:rsidP="008E07EE">
      <w:pPr>
        <w:pStyle w:val="Textoindependiente2"/>
        <w:spacing w:after="0" w:line="240" w:lineRule="auto"/>
        <w:ind w:left="720"/>
        <w:rPr>
          <w:rFonts w:ascii="Book Antiqua" w:hAnsi="Book Antiqua"/>
          <w:lang w:val="es-CO"/>
        </w:rPr>
      </w:pPr>
      <w:r w:rsidRPr="008E07EE">
        <w:rPr>
          <w:rFonts w:ascii="Book Antiqua" w:hAnsi="Book Antiqua"/>
          <w:noProof/>
          <w:lang w:val="es-CO" w:eastAsia="es-CO"/>
        </w:rPr>
        <w:drawing>
          <wp:inline distT="0" distB="0" distL="0" distR="0" wp14:anchorId="70C36F52" wp14:editId="14928E88">
            <wp:extent cx="2670322" cy="2743200"/>
            <wp:effectExtent l="0" t="0" r="0" b="0"/>
            <wp:docPr id="11" name="Imagen 11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3" cy="27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EE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DC1513" w:rsidRDefault="00DC1513" w:rsidP="00DC1513">
      <w:pPr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8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Prueba final del PUERTO.</w:t>
      </w:r>
    </w:p>
    <w:p w:rsidR="008E07EE" w:rsidRDefault="008E07EE" w:rsidP="00DC1513">
      <w:pPr>
        <w:pStyle w:val="Textoindependiente2"/>
        <w:spacing w:after="0" w:line="240" w:lineRule="auto"/>
        <w:jc w:val="center"/>
        <w:rPr>
          <w:rFonts w:ascii="Book Antiqua" w:hAnsi="Book Antiqua"/>
          <w:lang w:val="es-CO"/>
        </w:rPr>
      </w:pPr>
    </w:p>
    <w:p w:rsidR="008E07EE" w:rsidRPr="002F5190" w:rsidRDefault="008E07EE" w:rsidP="008E07EE">
      <w:pPr>
        <w:pStyle w:val="Textoindependiente2"/>
        <w:spacing w:after="0" w:line="240" w:lineRule="auto"/>
        <w:ind w:left="720"/>
        <w:jc w:val="both"/>
        <w:rPr>
          <w:rFonts w:ascii="Book Antiqua" w:hAnsi="Book Antiqua"/>
          <w:lang w:val="es-CO"/>
        </w:rPr>
      </w:pPr>
    </w:p>
    <w:p w:rsidR="00F042BE" w:rsidRDefault="00F042BE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CO"/>
        </w:rPr>
      </w:pPr>
    </w:p>
    <w:p w:rsidR="00DC17E1" w:rsidRDefault="00DC17E1" w:rsidP="007E114E">
      <w:pPr>
        <w:rPr>
          <w:rFonts w:ascii="Book Antiqua" w:hAnsi="Book Antiqua"/>
          <w:lang w:val="es-ES"/>
        </w:rPr>
      </w:pPr>
    </w:p>
    <w:p w:rsidR="00DC17E1" w:rsidRPr="007767A6" w:rsidRDefault="00DC17E1" w:rsidP="007E114E">
      <w:pPr>
        <w:rPr>
          <w:rFonts w:ascii="Book Antiqua" w:hAnsi="Book Antiqua"/>
          <w:lang w:val="es-ES"/>
        </w:rPr>
      </w:pPr>
    </w:p>
    <w:p w:rsidR="00DC1513" w:rsidRPr="00AF454B" w:rsidRDefault="00AF454B" w:rsidP="00DC1513">
      <w:pPr>
        <w:pStyle w:val="Ttulo1"/>
        <w:numPr>
          <w:ilvl w:val="0"/>
          <w:numId w:val="13"/>
        </w:numPr>
        <w:jc w:val="both"/>
        <w:rPr>
          <w:rFonts w:ascii="Book Antiqua" w:hAnsi="Book Antiqua"/>
          <w:lang w:val="es-ES"/>
        </w:rPr>
      </w:pPr>
      <w:del w:id="0" w:author="Gerardo Lopez" w:date="2016-03-11T12:49:00Z">
        <w:r w:rsidDel="00FC1457">
          <w:rPr>
            <w:rFonts w:ascii="Book Antiqua" w:hAnsi="Book Antiqua"/>
            <w:lang w:val="es-ES"/>
          </w:rPr>
          <w:delText>conclusion</w:delText>
        </w:r>
      </w:del>
      <w:ins w:id="1" w:author="Gerardo Lopez" w:date="2016-03-11T12:49:00Z">
        <w:r w:rsidR="00FC1457">
          <w:rPr>
            <w:rFonts w:ascii="Book Antiqua" w:hAnsi="Book Antiqua"/>
            <w:lang w:val="es-ES"/>
          </w:rPr>
          <w:t>conclusión</w:t>
        </w:r>
      </w:ins>
    </w:p>
    <w:p w:rsidR="00DC1513" w:rsidRPr="001F6E53" w:rsidRDefault="00DC1513" w:rsidP="00DC1513">
      <w:pPr>
        <w:jc w:val="both"/>
        <w:rPr>
          <w:rFonts w:ascii="Book Antiqua" w:hAnsi="Book Antiqua"/>
          <w:lang w:val="es-CO"/>
        </w:rPr>
      </w:pPr>
    </w:p>
    <w:p w:rsidR="00606B7E" w:rsidRDefault="00DC1513" w:rsidP="00606B7E">
      <w:pPr>
        <w:jc w:val="both"/>
        <w:rPr>
          <w:rFonts w:ascii="Book Antiqua" w:hAnsi="Book Antiqua"/>
          <w:lang w:val="es-CO"/>
        </w:rPr>
      </w:pPr>
      <w:r w:rsidRPr="00AF454B">
        <w:rPr>
          <w:rFonts w:ascii="Book Antiqua" w:hAnsi="Book Antiqua"/>
          <w:lang w:val="es-CO"/>
        </w:rPr>
        <w:t xml:space="preserve"> En un procesador la</w:t>
      </w:r>
      <w:r w:rsidR="00AF454B" w:rsidRPr="00AF454B">
        <w:rPr>
          <w:rFonts w:ascii="Book Antiqua" w:hAnsi="Book Antiqua"/>
          <w:lang w:val="es-CO"/>
        </w:rPr>
        <w:t xml:space="preserve"> </w:t>
      </w:r>
      <w:del w:id="2" w:author="Gerardo Lopez" w:date="2016-03-11T12:49:00Z">
        <w:r w:rsidRPr="00AF454B" w:rsidDel="00FC1457">
          <w:rPr>
            <w:rFonts w:ascii="Book Antiqua" w:hAnsi="Book Antiqua"/>
            <w:lang w:val="es-CO"/>
          </w:rPr>
          <w:delText>unidad</w:delText>
        </w:r>
        <w:r w:rsidR="00AF454B" w:rsidRPr="00AF454B" w:rsidDel="00FC1457">
          <w:rPr>
            <w:rFonts w:ascii="Book Antiqua" w:hAnsi="Book Antiqua"/>
            <w:lang w:val="es-CO"/>
          </w:rPr>
          <w:delText>e</w:delText>
        </w:r>
      </w:del>
      <w:ins w:id="3" w:author="Gerardo Lopez" w:date="2016-03-11T12:49:00Z">
        <w:r w:rsidR="00FC1457" w:rsidRPr="00AF454B">
          <w:rPr>
            <w:rFonts w:ascii="Book Antiqua" w:hAnsi="Book Antiqua"/>
            <w:lang w:val="es-CO"/>
          </w:rPr>
          <w:t>unidad</w:t>
        </w:r>
      </w:ins>
      <w:r w:rsidRPr="00AF454B">
        <w:rPr>
          <w:rFonts w:ascii="Book Antiqua" w:hAnsi="Book Antiqua"/>
          <w:lang w:val="es-CO"/>
        </w:rPr>
        <w:t xml:space="preserve"> de control es una de las más importantes, ya que ésta se encarga en determinar qué operación debe hacer la ALU</w:t>
      </w:r>
      <w:r w:rsidR="00AF454B">
        <w:rPr>
          <w:rFonts w:ascii="Book Antiqua" w:hAnsi="Book Antiqua"/>
          <w:lang w:val="es-CO"/>
        </w:rPr>
        <w:t xml:space="preserve"> junto con</w:t>
      </w:r>
      <w:r w:rsidRPr="00AF454B">
        <w:rPr>
          <w:rFonts w:ascii="Book Antiqua" w:hAnsi="Book Antiqua"/>
          <w:lang w:val="es-CO"/>
        </w:rPr>
        <w:t xml:space="preserve"> el status regi</w:t>
      </w:r>
      <w:bookmarkStart w:id="4" w:name="_GoBack"/>
      <w:bookmarkEnd w:id="4"/>
      <w:r w:rsidRPr="00AF454B">
        <w:rPr>
          <w:rFonts w:ascii="Book Antiqua" w:hAnsi="Book Antiqua"/>
          <w:lang w:val="es-CO"/>
        </w:rPr>
        <w:t xml:space="preserve">ster </w:t>
      </w:r>
      <w:r w:rsidR="00AF454B" w:rsidRPr="00AF454B">
        <w:rPr>
          <w:rFonts w:ascii="Book Antiqua" w:hAnsi="Book Antiqua"/>
          <w:lang w:val="es-CO"/>
        </w:rPr>
        <w:t xml:space="preserve">que </w:t>
      </w:r>
      <w:r w:rsidRPr="00AF454B">
        <w:rPr>
          <w:rFonts w:ascii="Book Antiqua" w:hAnsi="Book Antiqua"/>
          <w:lang w:val="es-CO"/>
        </w:rPr>
        <w:t>es el encargado de almacenar los estad</w:t>
      </w:r>
      <w:r w:rsidR="00AF454B" w:rsidRPr="00AF454B">
        <w:rPr>
          <w:rFonts w:ascii="Book Antiqua" w:hAnsi="Book Antiqua"/>
          <w:lang w:val="es-CO"/>
        </w:rPr>
        <w:t>os de cada bandera que se halla.</w:t>
      </w:r>
    </w:p>
    <w:p w:rsidR="00606B7E" w:rsidRDefault="00606B7E" w:rsidP="00606B7E">
      <w:pPr>
        <w:jc w:val="center"/>
        <w:rPr>
          <w:rFonts w:ascii="Book Antiqua" w:hAnsi="Book Antiqua"/>
          <w:lang w:val="es-CO"/>
        </w:rPr>
      </w:pPr>
    </w:p>
    <w:p w:rsidR="00302F70" w:rsidRPr="00606B7E" w:rsidRDefault="00670E82" w:rsidP="00606B7E">
      <w:pPr>
        <w:pStyle w:val="ReferenceHead"/>
        <w:ind w:firstLine="142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Referenc</w:t>
      </w:r>
      <w:r w:rsidR="00B71FC7" w:rsidRPr="007767A6">
        <w:rPr>
          <w:rFonts w:ascii="Book Antiqua" w:hAnsi="Book Antiqua"/>
          <w:lang w:val="es-ES"/>
        </w:rPr>
        <w:t>ia</w:t>
      </w:r>
      <w:r w:rsidRPr="007767A6">
        <w:rPr>
          <w:rFonts w:ascii="Book Antiqua" w:hAnsi="Book Antiqua"/>
          <w:lang w:val="es-ES"/>
        </w:rPr>
        <w:t>s</w:t>
      </w:r>
      <w:bookmarkStart w:id="5" w:name="r2"/>
    </w:p>
    <w:p w:rsidR="00302F70" w:rsidRPr="007767A6" w:rsidRDefault="00302F70" w:rsidP="00FB306B">
      <w:pPr>
        <w:autoSpaceDE/>
        <w:autoSpaceDN/>
        <w:jc w:val="both"/>
        <w:rPr>
          <w:rFonts w:ascii="Book Antiqua" w:hAnsi="Book Antiqua"/>
          <w:lang w:val="es-ES"/>
        </w:rPr>
      </w:pPr>
      <w:bookmarkStart w:id="6" w:name="r3"/>
      <w:bookmarkEnd w:id="5"/>
    </w:p>
    <w:p w:rsidR="008839BA" w:rsidRPr="007767A6" w:rsidRDefault="00FB306B" w:rsidP="00004985">
      <w:pPr>
        <w:numPr>
          <w:ilvl w:val="0"/>
          <w:numId w:val="3"/>
        </w:numPr>
        <w:tabs>
          <w:tab w:val="num" w:pos="426"/>
        </w:tabs>
        <w:autoSpaceDE/>
        <w:autoSpaceDN/>
        <w:ind w:left="0" w:firstLine="0"/>
        <w:jc w:val="both"/>
        <w:rPr>
          <w:rFonts w:ascii="Book Antiqua" w:hAnsi="Book Antiqua"/>
        </w:rPr>
      </w:pPr>
      <w:bookmarkStart w:id="7" w:name="r4"/>
      <w:bookmarkEnd w:id="6"/>
      <w:r w:rsidRPr="007767A6">
        <w:rPr>
          <w:rFonts w:ascii="Book Antiqua" w:hAnsi="Book Antiqua"/>
        </w:rPr>
        <w:t>Atmel®</w:t>
      </w:r>
      <w:r w:rsidR="0024480B" w:rsidRPr="007767A6">
        <w:rPr>
          <w:rFonts w:ascii="Book Antiqua" w:hAnsi="Book Antiqua"/>
        </w:rPr>
        <w:t xml:space="preserve"> Corporation,</w:t>
      </w:r>
      <w:r w:rsidRPr="007767A6">
        <w:rPr>
          <w:rFonts w:ascii="Book Antiqua" w:hAnsi="Book Antiqua"/>
        </w:rPr>
        <w:t xml:space="preserve"> </w:t>
      </w:r>
      <w:r w:rsidR="00AF454B">
        <w:rPr>
          <w:rFonts w:ascii="Book Antiqua" w:hAnsi="Book Antiqua"/>
          <w:i/>
        </w:rPr>
        <w:t>ATmega8515</w:t>
      </w:r>
      <w:r w:rsidRPr="007767A6">
        <w:rPr>
          <w:rFonts w:ascii="Book Antiqua" w:hAnsi="Book Antiqua"/>
          <w:i/>
        </w:rPr>
        <w:t xml:space="preserve"> 8-bit AVR® microcontroller</w:t>
      </w:r>
      <w:r w:rsidR="00AF454B">
        <w:rPr>
          <w:rFonts w:ascii="Book Antiqua" w:hAnsi="Book Antiqua"/>
        </w:rPr>
        <w:t>.</w:t>
      </w:r>
    </w:p>
    <w:p w:rsidR="00302F70" w:rsidRPr="007767A6" w:rsidRDefault="00302F70" w:rsidP="00302F70">
      <w:pPr>
        <w:autoSpaceDE/>
        <w:autoSpaceDN/>
        <w:jc w:val="both"/>
        <w:rPr>
          <w:rFonts w:ascii="Book Antiqua" w:hAnsi="Book Antiqua"/>
        </w:rPr>
      </w:pPr>
    </w:p>
    <w:bookmarkEnd w:id="7"/>
    <w:p w:rsidR="001463C7" w:rsidRDefault="00BB2AA2" w:rsidP="0083727B">
      <w:pPr>
        <w:autoSpaceDE/>
        <w:autoSpaceDN/>
        <w:jc w:val="both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[</w:t>
      </w:r>
      <w:r w:rsidR="00606B7E">
        <w:rPr>
          <w:rFonts w:ascii="Book Antiqua" w:hAnsi="Book Antiqua"/>
          <w:lang w:val="es-ES"/>
        </w:rPr>
        <w:t>3</w:t>
      </w:r>
      <w:r w:rsidR="00374259" w:rsidRPr="007767A6">
        <w:rPr>
          <w:rFonts w:ascii="Book Antiqua" w:hAnsi="Book Antiqua"/>
          <w:lang w:val="es-ES"/>
        </w:rPr>
        <w:t xml:space="preserve">] </w:t>
      </w:r>
      <w:bookmarkStart w:id="8" w:name="r5"/>
      <w:r w:rsidR="00AF454B">
        <w:rPr>
          <w:rFonts w:ascii="Book Antiqua" w:hAnsi="Book Antiqua"/>
          <w:lang w:val="es-ES"/>
        </w:rPr>
        <w:t xml:space="preserve">Ing. </w:t>
      </w:r>
      <w:r w:rsidR="007215EF" w:rsidRPr="007767A6">
        <w:rPr>
          <w:rFonts w:ascii="Book Antiqua" w:hAnsi="Book Antiqua"/>
          <w:lang w:val="es-ES"/>
        </w:rPr>
        <w:t>Capacho, Luis Miguel,</w:t>
      </w:r>
      <w:r w:rsidR="00AF454B">
        <w:rPr>
          <w:rFonts w:ascii="Book Antiqua" w:hAnsi="Book Antiqua"/>
          <w:lang w:val="es-ES"/>
        </w:rPr>
        <w:t xml:space="preserve"> Asesorías y</w:t>
      </w:r>
      <w:r w:rsidR="007215EF" w:rsidRPr="007767A6">
        <w:rPr>
          <w:rFonts w:ascii="Book Antiqua" w:hAnsi="Book Antiqua"/>
          <w:i/>
          <w:lang w:val="es-ES"/>
        </w:rPr>
        <w:t xml:space="preserve"> </w:t>
      </w:r>
      <w:r w:rsidR="00AF454B">
        <w:rPr>
          <w:rFonts w:ascii="Book Antiqua" w:hAnsi="Book Antiqua"/>
          <w:i/>
          <w:lang w:val="es-ES"/>
        </w:rPr>
        <w:t xml:space="preserve">apuntes en </w:t>
      </w:r>
      <w:r w:rsidR="007215EF" w:rsidRPr="007767A6">
        <w:rPr>
          <w:rFonts w:ascii="Book Antiqua" w:hAnsi="Book Antiqua"/>
          <w:i/>
          <w:lang w:val="es-ES"/>
        </w:rPr>
        <w:t>clase</w:t>
      </w:r>
    </w:p>
    <w:p w:rsidR="00606B7E" w:rsidRDefault="00606B7E" w:rsidP="0083727B">
      <w:pPr>
        <w:autoSpaceDE/>
        <w:autoSpaceDN/>
        <w:jc w:val="both"/>
        <w:rPr>
          <w:rFonts w:ascii="Book Antiqua" w:hAnsi="Book Antiqua"/>
          <w:lang w:val="es-ES"/>
        </w:rPr>
      </w:pPr>
    </w:p>
    <w:p w:rsidR="00267285" w:rsidRPr="00606B7E" w:rsidRDefault="00606B7E" w:rsidP="00716EB2">
      <w:pPr>
        <w:autoSpaceDE/>
        <w:autoSpaceDN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[4</w:t>
      </w:r>
      <w:r w:rsidRPr="007767A6">
        <w:rPr>
          <w:rFonts w:ascii="Book Antiqua" w:hAnsi="Book Antiqua"/>
          <w:lang w:val="es-ES"/>
        </w:rPr>
        <w:t>]</w:t>
      </w:r>
      <w:r w:rsidR="00AF454B">
        <w:rPr>
          <w:rFonts w:ascii="Book Antiqua" w:hAnsi="Book Antiqua"/>
          <w:lang w:val="es-ES"/>
        </w:rPr>
        <w:t xml:space="preserve"> Ing.</w:t>
      </w:r>
      <w:r w:rsidRPr="007767A6">
        <w:rPr>
          <w:rFonts w:ascii="Book Antiqua" w:hAnsi="Book Antiqua"/>
          <w:lang w:val="es-ES"/>
        </w:rPr>
        <w:t xml:space="preserve"> </w:t>
      </w:r>
      <w:r w:rsidR="00AF454B">
        <w:rPr>
          <w:rFonts w:ascii="Book Antiqua" w:hAnsi="Book Antiqua"/>
          <w:lang w:val="es-ES"/>
        </w:rPr>
        <w:t>Lopez</w:t>
      </w:r>
      <w:r w:rsidRPr="007767A6">
        <w:rPr>
          <w:rFonts w:ascii="Book Antiqua" w:hAnsi="Book Antiqua"/>
          <w:lang w:val="es-ES"/>
        </w:rPr>
        <w:t>,</w:t>
      </w:r>
      <w:r w:rsidR="00AF454B">
        <w:rPr>
          <w:rFonts w:ascii="Book Antiqua" w:hAnsi="Book Antiqua"/>
          <w:lang w:val="es-ES"/>
        </w:rPr>
        <w:t xml:space="preserve"> Gerardo, Asesorías y </w:t>
      </w:r>
      <w:r w:rsidR="00AF454B">
        <w:rPr>
          <w:rFonts w:ascii="Book Antiqua" w:hAnsi="Book Antiqua"/>
          <w:i/>
          <w:lang w:val="es-ES"/>
        </w:rPr>
        <w:t>apuntes</w:t>
      </w:r>
      <w:r>
        <w:rPr>
          <w:rFonts w:ascii="Book Antiqua" w:hAnsi="Book Antiqua"/>
          <w:i/>
          <w:lang w:val="es-ES"/>
        </w:rPr>
        <w:t xml:space="preserve"> de laboratorio</w:t>
      </w:r>
      <w:bookmarkEnd w:id="8"/>
      <w:r w:rsidR="00AF454B">
        <w:rPr>
          <w:rFonts w:ascii="Book Antiqua" w:hAnsi="Book Antiqua"/>
          <w:lang w:val="es-ES"/>
        </w:rPr>
        <w:t>.</w:t>
      </w:r>
    </w:p>
    <w:sectPr w:rsidR="00267285" w:rsidRPr="00606B7E" w:rsidSect="0029745F">
      <w:headerReference w:type="default" r:id="rId16"/>
      <w:pgSz w:w="12240" w:h="15840" w:code="1"/>
      <w:pgMar w:top="1008" w:right="936" w:bottom="1008" w:left="936" w:header="432" w:footer="432" w:gutter="0"/>
      <w:cols w:num="2" w:space="6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576" w:rsidRDefault="00C95576">
      <w:r>
        <w:separator/>
      </w:r>
    </w:p>
  </w:endnote>
  <w:endnote w:type="continuationSeparator" w:id="0">
    <w:p w:rsidR="00C95576" w:rsidRDefault="00C9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576" w:rsidRDefault="00C95576"/>
  </w:footnote>
  <w:footnote w:type="continuationSeparator" w:id="0">
    <w:p w:rsidR="00C95576" w:rsidRDefault="00C95576">
      <w:r>
        <w:continuationSeparator/>
      </w:r>
    </w:p>
  </w:footnote>
  <w:footnote w:id="1">
    <w:p w:rsidR="007767A6" w:rsidRPr="003026DC" w:rsidRDefault="007767A6" w:rsidP="000B130F">
      <w:pPr>
        <w:pStyle w:val="Textonotapie"/>
        <w:ind w:firstLine="0"/>
        <w:rPr>
          <w:lang w:val="es-ES"/>
        </w:rPr>
      </w:pPr>
    </w:p>
    <w:p w:rsidR="007767A6" w:rsidRPr="00C27E97" w:rsidRDefault="007767A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A6" w:rsidRDefault="007767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C1457">
      <w:rPr>
        <w:noProof/>
      </w:rPr>
      <w:t>1</w:t>
    </w:r>
    <w:r>
      <w:fldChar w:fldCharType="end"/>
    </w:r>
  </w:p>
  <w:p w:rsidR="007767A6" w:rsidRPr="00A45D0B" w:rsidRDefault="007767A6" w:rsidP="00B77266">
    <w:pPr>
      <w:ind w:right="360"/>
      <w:jc w:val="center"/>
      <w:rPr>
        <w:lang w:val="es-ES"/>
      </w:rPr>
    </w:pPr>
    <w:r>
      <w:rPr>
        <w:lang w:val="es-ES"/>
      </w:rPr>
      <w:t>PROGRAMA DE</w:t>
    </w:r>
    <w:r w:rsidRPr="00A45D0B">
      <w:rPr>
        <w:lang w:val="es-ES"/>
      </w:rPr>
      <w:t xml:space="preserve"> </w:t>
    </w:r>
    <w:r>
      <w:rPr>
        <w:lang w:val="es-ES"/>
      </w:rPr>
      <w:t>INGENIERIA ELECTRÓNICA,     MICROPROCESADORES,     UNIVERSIDAD DEL QUINDÍO</w:t>
    </w:r>
  </w:p>
  <w:p w:rsidR="007767A6" w:rsidRPr="00A45D0B" w:rsidRDefault="007767A6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83681"/>
    <w:multiLevelType w:val="hybridMultilevel"/>
    <w:tmpl w:val="80247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0A2"/>
    <w:multiLevelType w:val="hybridMultilevel"/>
    <w:tmpl w:val="B374EF30"/>
    <w:lvl w:ilvl="0" w:tplc="8C04F146">
      <w:start w:val="1"/>
      <w:numFmt w:val="upperRoman"/>
      <w:lvlText w:val="%1."/>
      <w:lvlJc w:val="left"/>
      <w:pPr>
        <w:ind w:left="180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55B2B"/>
    <w:multiLevelType w:val="hybridMultilevel"/>
    <w:tmpl w:val="BFA6EA02"/>
    <w:lvl w:ilvl="0" w:tplc="7D6AA9A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B15"/>
    <w:multiLevelType w:val="hybridMultilevel"/>
    <w:tmpl w:val="ACEEB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E88"/>
    <w:multiLevelType w:val="hybridMultilevel"/>
    <w:tmpl w:val="06567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B667C9"/>
    <w:multiLevelType w:val="hybridMultilevel"/>
    <w:tmpl w:val="30FCA7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143E"/>
    <w:multiLevelType w:val="hybridMultilevel"/>
    <w:tmpl w:val="83AE4E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73FD"/>
    <w:multiLevelType w:val="hybridMultilevel"/>
    <w:tmpl w:val="22989AC8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55731B"/>
    <w:multiLevelType w:val="hybridMultilevel"/>
    <w:tmpl w:val="AAF04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AD0"/>
    <w:multiLevelType w:val="hybridMultilevel"/>
    <w:tmpl w:val="18F261E6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13" w15:restartNumberingAfterBreak="0">
    <w:nsid w:val="70B80388"/>
    <w:multiLevelType w:val="hybridMultilevel"/>
    <w:tmpl w:val="30AA4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B2EA7"/>
    <w:multiLevelType w:val="hybridMultilevel"/>
    <w:tmpl w:val="9D1EF7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82"/>
    <w:rsid w:val="000004A3"/>
    <w:rsid w:val="00002ACB"/>
    <w:rsid w:val="00003BAE"/>
    <w:rsid w:val="00004985"/>
    <w:rsid w:val="000054D1"/>
    <w:rsid w:val="00006151"/>
    <w:rsid w:val="00007518"/>
    <w:rsid w:val="000205B4"/>
    <w:rsid w:val="0002111B"/>
    <w:rsid w:val="00022206"/>
    <w:rsid w:val="000224FE"/>
    <w:rsid w:val="000341B1"/>
    <w:rsid w:val="00051CBF"/>
    <w:rsid w:val="00051F20"/>
    <w:rsid w:val="0005411B"/>
    <w:rsid w:val="00055454"/>
    <w:rsid w:val="00055E9C"/>
    <w:rsid w:val="00061367"/>
    <w:rsid w:val="00063F6E"/>
    <w:rsid w:val="000645BA"/>
    <w:rsid w:val="00064737"/>
    <w:rsid w:val="000675A6"/>
    <w:rsid w:val="0007070C"/>
    <w:rsid w:val="00070C40"/>
    <w:rsid w:val="0008334F"/>
    <w:rsid w:val="00084418"/>
    <w:rsid w:val="00084932"/>
    <w:rsid w:val="0008587D"/>
    <w:rsid w:val="000861EB"/>
    <w:rsid w:val="00092208"/>
    <w:rsid w:val="00094291"/>
    <w:rsid w:val="00094E63"/>
    <w:rsid w:val="00097544"/>
    <w:rsid w:val="000A2EBE"/>
    <w:rsid w:val="000B130F"/>
    <w:rsid w:val="000B2D90"/>
    <w:rsid w:val="000C117A"/>
    <w:rsid w:val="000C3373"/>
    <w:rsid w:val="000C56E7"/>
    <w:rsid w:val="000C5FA4"/>
    <w:rsid w:val="000D1BD8"/>
    <w:rsid w:val="000D278F"/>
    <w:rsid w:val="000D4785"/>
    <w:rsid w:val="000D7EF5"/>
    <w:rsid w:val="000E267B"/>
    <w:rsid w:val="000E32A7"/>
    <w:rsid w:val="000E4C4A"/>
    <w:rsid w:val="000F30CB"/>
    <w:rsid w:val="000F355F"/>
    <w:rsid w:val="000F3DD2"/>
    <w:rsid w:val="000F5E20"/>
    <w:rsid w:val="001006DB"/>
    <w:rsid w:val="001015E5"/>
    <w:rsid w:val="00106D16"/>
    <w:rsid w:val="00110A6D"/>
    <w:rsid w:val="00111582"/>
    <w:rsid w:val="00113A0C"/>
    <w:rsid w:val="00113C11"/>
    <w:rsid w:val="00114D6A"/>
    <w:rsid w:val="00117C48"/>
    <w:rsid w:val="00122F35"/>
    <w:rsid w:val="001336A0"/>
    <w:rsid w:val="001371CC"/>
    <w:rsid w:val="001412D6"/>
    <w:rsid w:val="00141F0C"/>
    <w:rsid w:val="00145716"/>
    <w:rsid w:val="001463C7"/>
    <w:rsid w:val="00147D15"/>
    <w:rsid w:val="00150CAE"/>
    <w:rsid w:val="00151668"/>
    <w:rsid w:val="001569F1"/>
    <w:rsid w:val="00156FCC"/>
    <w:rsid w:val="001627A2"/>
    <w:rsid w:val="001729CB"/>
    <w:rsid w:val="00176592"/>
    <w:rsid w:val="00180D9C"/>
    <w:rsid w:val="0018644C"/>
    <w:rsid w:val="001929E1"/>
    <w:rsid w:val="00192D34"/>
    <w:rsid w:val="0019659F"/>
    <w:rsid w:val="0019747B"/>
    <w:rsid w:val="001A06A4"/>
    <w:rsid w:val="001A2AA4"/>
    <w:rsid w:val="001A4054"/>
    <w:rsid w:val="001A6436"/>
    <w:rsid w:val="001A7ACE"/>
    <w:rsid w:val="001B1B37"/>
    <w:rsid w:val="001C3EF1"/>
    <w:rsid w:val="001D1470"/>
    <w:rsid w:val="001D3CE4"/>
    <w:rsid w:val="001D55B1"/>
    <w:rsid w:val="001E00A5"/>
    <w:rsid w:val="001F1E6D"/>
    <w:rsid w:val="001F3E37"/>
    <w:rsid w:val="001F6C47"/>
    <w:rsid w:val="001F6E53"/>
    <w:rsid w:val="001F700A"/>
    <w:rsid w:val="001F7A69"/>
    <w:rsid w:val="0020041C"/>
    <w:rsid w:val="00207E06"/>
    <w:rsid w:val="00211407"/>
    <w:rsid w:val="00213FA7"/>
    <w:rsid w:val="00225CB2"/>
    <w:rsid w:val="00230891"/>
    <w:rsid w:val="002322C4"/>
    <w:rsid w:val="00237D4E"/>
    <w:rsid w:val="002437E7"/>
    <w:rsid w:val="0024480B"/>
    <w:rsid w:val="002506E2"/>
    <w:rsid w:val="00252571"/>
    <w:rsid w:val="0026528A"/>
    <w:rsid w:val="00266CF9"/>
    <w:rsid w:val="00267285"/>
    <w:rsid w:val="00271BE2"/>
    <w:rsid w:val="002806C2"/>
    <w:rsid w:val="002869D7"/>
    <w:rsid w:val="00290259"/>
    <w:rsid w:val="0029082D"/>
    <w:rsid w:val="0029745F"/>
    <w:rsid w:val="00297C4A"/>
    <w:rsid w:val="002A21F3"/>
    <w:rsid w:val="002A4A5C"/>
    <w:rsid w:val="002B1B0C"/>
    <w:rsid w:val="002B22C5"/>
    <w:rsid w:val="002C2506"/>
    <w:rsid w:val="002D3DED"/>
    <w:rsid w:val="002E09A7"/>
    <w:rsid w:val="002E73A3"/>
    <w:rsid w:val="002E7E08"/>
    <w:rsid w:val="002F5190"/>
    <w:rsid w:val="002F53F6"/>
    <w:rsid w:val="003026DC"/>
    <w:rsid w:val="00302F70"/>
    <w:rsid w:val="00303EC4"/>
    <w:rsid w:val="00310204"/>
    <w:rsid w:val="00311A6B"/>
    <w:rsid w:val="00311FB2"/>
    <w:rsid w:val="00314187"/>
    <w:rsid w:val="0032565D"/>
    <w:rsid w:val="00333A80"/>
    <w:rsid w:val="00337924"/>
    <w:rsid w:val="00341472"/>
    <w:rsid w:val="00344B39"/>
    <w:rsid w:val="00344E3D"/>
    <w:rsid w:val="003475C6"/>
    <w:rsid w:val="00351DB7"/>
    <w:rsid w:val="00363A7F"/>
    <w:rsid w:val="00364EA0"/>
    <w:rsid w:val="003709C0"/>
    <w:rsid w:val="00374259"/>
    <w:rsid w:val="003850AC"/>
    <w:rsid w:val="003954B1"/>
    <w:rsid w:val="003A59FA"/>
    <w:rsid w:val="003A74EE"/>
    <w:rsid w:val="003A77C2"/>
    <w:rsid w:val="003B04A6"/>
    <w:rsid w:val="003B5F58"/>
    <w:rsid w:val="003B615B"/>
    <w:rsid w:val="003B6C0D"/>
    <w:rsid w:val="003B6C17"/>
    <w:rsid w:val="003C4362"/>
    <w:rsid w:val="003C794B"/>
    <w:rsid w:val="003C7DFC"/>
    <w:rsid w:val="003D1659"/>
    <w:rsid w:val="003D1914"/>
    <w:rsid w:val="003E3ABE"/>
    <w:rsid w:val="003F34E7"/>
    <w:rsid w:val="003F5789"/>
    <w:rsid w:val="0040258C"/>
    <w:rsid w:val="0040284F"/>
    <w:rsid w:val="00404142"/>
    <w:rsid w:val="00405697"/>
    <w:rsid w:val="004131E7"/>
    <w:rsid w:val="00416E69"/>
    <w:rsid w:val="004203BF"/>
    <w:rsid w:val="00422156"/>
    <w:rsid w:val="00423031"/>
    <w:rsid w:val="00425928"/>
    <w:rsid w:val="004321EC"/>
    <w:rsid w:val="00434B82"/>
    <w:rsid w:val="0043582C"/>
    <w:rsid w:val="0044199E"/>
    <w:rsid w:val="004437E5"/>
    <w:rsid w:val="00444058"/>
    <w:rsid w:val="00445332"/>
    <w:rsid w:val="004534C2"/>
    <w:rsid w:val="0045409B"/>
    <w:rsid w:val="0045423B"/>
    <w:rsid w:val="00462D1A"/>
    <w:rsid w:val="00467A88"/>
    <w:rsid w:val="00467BFE"/>
    <w:rsid w:val="00472E74"/>
    <w:rsid w:val="00473115"/>
    <w:rsid w:val="004736C9"/>
    <w:rsid w:val="00477029"/>
    <w:rsid w:val="00484E76"/>
    <w:rsid w:val="00487ABC"/>
    <w:rsid w:val="004923F1"/>
    <w:rsid w:val="00492A02"/>
    <w:rsid w:val="004957FF"/>
    <w:rsid w:val="0049790C"/>
    <w:rsid w:val="004A4E36"/>
    <w:rsid w:val="004B2239"/>
    <w:rsid w:val="004B3196"/>
    <w:rsid w:val="004B32B5"/>
    <w:rsid w:val="004B6C18"/>
    <w:rsid w:val="004B717D"/>
    <w:rsid w:val="004C30E1"/>
    <w:rsid w:val="004D0006"/>
    <w:rsid w:val="004D2EEF"/>
    <w:rsid w:val="004D4A5B"/>
    <w:rsid w:val="004D4FD2"/>
    <w:rsid w:val="004E3307"/>
    <w:rsid w:val="004E5807"/>
    <w:rsid w:val="004F2A61"/>
    <w:rsid w:val="004F52C6"/>
    <w:rsid w:val="005005FD"/>
    <w:rsid w:val="00502F7F"/>
    <w:rsid w:val="00510466"/>
    <w:rsid w:val="00512E24"/>
    <w:rsid w:val="00520804"/>
    <w:rsid w:val="0054162C"/>
    <w:rsid w:val="00554B70"/>
    <w:rsid w:val="00556726"/>
    <w:rsid w:val="00560814"/>
    <w:rsid w:val="00560E6F"/>
    <w:rsid w:val="00562D96"/>
    <w:rsid w:val="00564E6D"/>
    <w:rsid w:val="00566BF6"/>
    <w:rsid w:val="00574086"/>
    <w:rsid w:val="00574782"/>
    <w:rsid w:val="00576C16"/>
    <w:rsid w:val="00576C96"/>
    <w:rsid w:val="00581CBD"/>
    <w:rsid w:val="005908C2"/>
    <w:rsid w:val="00596F21"/>
    <w:rsid w:val="00597A30"/>
    <w:rsid w:val="005A087D"/>
    <w:rsid w:val="005A3E6A"/>
    <w:rsid w:val="005A4199"/>
    <w:rsid w:val="005A5A1B"/>
    <w:rsid w:val="005C04ED"/>
    <w:rsid w:val="005D14FC"/>
    <w:rsid w:val="005D6EB9"/>
    <w:rsid w:val="005E0F92"/>
    <w:rsid w:val="005E317C"/>
    <w:rsid w:val="005E34E4"/>
    <w:rsid w:val="005E501C"/>
    <w:rsid w:val="005F238F"/>
    <w:rsid w:val="005F4032"/>
    <w:rsid w:val="005F5F56"/>
    <w:rsid w:val="00603707"/>
    <w:rsid w:val="00606B7E"/>
    <w:rsid w:val="00614F7C"/>
    <w:rsid w:val="00624857"/>
    <w:rsid w:val="00625D20"/>
    <w:rsid w:val="00640379"/>
    <w:rsid w:val="00641044"/>
    <w:rsid w:val="0064198A"/>
    <w:rsid w:val="006423EE"/>
    <w:rsid w:val="00645F6B"/>
    <w:rsid w:val="00651921"/>
    <w:rsid w:val="00667719"/>
    <w:rsid w:val="00667F7B"/>
    <w:rsid w:val="00670E82"/>
    <w:rsid w:val="00672A97"/>
    <w:rsid w:val="00683715"/>
    <w:rsid w:val="006850AC"/>
    <w:rsid w:val="00686692"/>
    <w:rsid w:val="00687531"/>
    <w:rsid w:val="006A2B81"/>
    <w:rsid w:val="006A36A5"/>
    <w:rsid w:val="006A4F3B"/>
    <w:rsid w:val="006A60B0"/>
    <w:rsid w:val="006B5E45"/>
    <w:rsid w:val="006C035B"/>
    <w:rsid w:val="006C1076"/>
    <w:rsid w:val="006C12A0"/>
    <w:rsid w:val="006C16C9"/>
    <w:rsid w:val="006C5874"/>
    <w:rsid w:val="006D1970"/>
    <w:rsid w:val="006D5BD2"/>
    <w:rsid w:val="006D7211"/>
    <w:rsid w:val="006D7F4A"/>
    <w:rsid w:val="006E4218"/>
    <w:rsid w:val="006E51D0"/>
    <w:rsid w:val="006F3AFC"/>
    <w:rsid w:val="006F54D4"/>
    <w:rsid w:val="006F5781"/>
    <w:rsid w:val="0070267B"/>
    <w:rsid w:val="00702CC2"/>
    <w:rsid w:val="007065E2"/>
    <w:rsid w:val="00707817"/>
    <w:rsid w:val="00707B86"/>
    <w:rsid w:val="00707E16"/>
    <w:rsid w:val="00710DC1"/>
    <w:rsid w:val="00713E87"/>
    <w:rsid w:val="00716EB2"/>
    <w:rsid w:val="00717539"/>
    <w:rsid w:val="007205F6"/>
    <w:rsid w:val="007215EF"/>
    <w:rsid w:val="007404B9"/>
    <w:rsid w:val="00744855"/>
    <w:rsid w:val="0074486A"/>
    <w:rsid w:val="00755B52"/>
    <w:rsid w:val="00766941"/>
    <w:rsid w:val="00773F9F"/>
    <w:rsid w:val="00774AC1"/>
    <w:rsid w:val="007767A6"/>
    <w:rsid w:val="00784F5E"/>
    <w:rsid w:val="00785378"/>
    <w:rsid w:val="007900A5"/>
    <w:rsid w:val="007959E0"/>
    <w:rsid w:val="00796628"/>
    <w:rsid w:val="00796636"/>
    <w:rsid w:val="007A0D62"/>
    <w:rsid w:val="007A55E7"/>
    <w:rsid w:val="007A64C2"/>
    <w:rsid w:val="007B169F"/>
    <w:rsid w:val="007C7CBC"/>
    <w:rsid w:val="007D1BF1"/>
    <w:rsid w:val="007D2ADF"/>
    <w:rsid w:val="007D6F3F"/>
    <w:rsid w:val="007E114E"/>
    <w:rsid w:val="007E217F"/>
    <w:rsid w:val="007E3604"/>
    <w:rsid w:val="007E3AF9"/>
    <w:rsid w:val="007F79E9"/>
    <w:rsid w:val="00802B40"/>
    <w:rsid w:val="00806EEB"/>
    <w:rsid w:val="00807EBF"/>
    <w:rsid w:val="00815F2C"/>
    <w:rsid w:val="00827327"/>
    <w:rsid w:val="00827C83"/>
    <w:rsid w:val="00830710"/>
    <w:rsid w:val="00837187"/>
    <w:rsid w:val="0083727B"/>
    <w:rsid w:val="00840B70"/>
    <w:rsid w:val="00842164"/>
    <w:rsid w:val="0084503D"/>
    <w:rsid w:val="00846502"/>
    <w:rsid w:val="00846C06"/>
    <w:rsid w:val="00856F84"/>
    <w:rsid w:val="00866077"/>
    <w:rsid w:val="00866A33"/>
    <w:rsid w:val="0087184F"/>
    <w:rsid w:val="008830C1"/>
    <w:rsid w:val="008839BA"/>
    <w:rsid w:val="008925EF"/>
    <w:rsid w:val="0089652F"/>
    <w:rsid w:val="008A2DDF"/>
    <w:rsid w:val="008A626B"/>
    <w:rsid w:val="008B0189"/>
    <w:rsid w:val="008B06CC"/>
    <w:rsid w:val="008C7500"/>
    <w:rsid w:val="008E07EE"/>
    <w:rsid w:val="008E6520"/>
    <w:rsid w:val="008F095A"/>
    <w:rsid w:val="008F61E8"/>
    <w:rsid w:val="008F6C2D"/>
    <w:rsid w:val="009023FC"/>
    <w:rsid w:val="009027A0"/>
    <w:rsid w:val="00902C67"/>
    <w:rsid w:val="00904D36"/>
    <w:rsid w:val="00915878"/>
    <w:rsid w:val="009162ED"/>
    <w:rsid w:val="00917DF6"/>
    <w:rsid w:val="00922B6C"/>
    <w:rsid w:val="009236C5"/>
    <w:rsid w:val="0093093B"/>
    <w:rsid w:val="009334F1"/>
    <w:rsid w:val="00944C0F"/>
    <w:rsid w:val="00946359"/>
    <w:rsid w:val="00946849"/>
    <w:rsid w:val="00947B29"/>
    <w:rsid w:val="00954660"/>
    <w:rsid w:val="00954AFD"/>
    <w:rsid w:val="009563D3"/>
    <w:rsid w:val="00963962"/>
    <w:rsid w:val="00985A7B"/>
    <w:rsid w:val="00987361"/>
    <w:rsid w:val="00991D96"/>
    <w:rsid w:val="009921E7"/>
    <w:rsid w:val="0099570F"/>
    <w:rsid w:val="009A0F02"/>
    <w:rsid w:val="009A13F7"/>
    <w:rsid w:val="009A5228"/>
    <w:rsid w:val="009D5377"/>
    <w:rsid w:val="009D58CE"/>
    <w:rsid w:val="009E034E"/>
    <w:rsid w:val="009E218E"/>
    <w:rsid w:val="009E4771"/>
    <w:rsid w:val="009F1B0C"/>
    <w:rsid w:val="009F67CA"/>
    <w:rsid w:val="00A03D7E"/>
    <w:rsid w:val="00A045A0"/>
    <w:rsid w:val="00A12D5A"/>
    <w:rsid w:val="00A20A28"/>
    <w:rsid w:val="00A23142"/>
    <w:rsid w:val="00A26262"/>
    <w:rsid w:val="00A26309"/>
    <w:rsid w:val="00A34428"/>
    <w:rsid w:val="00A401BA"/>
    <w:rsid w:val="00A4235C"/>
    <w:rsid w:val="00A42DAD"/>
    <w:rsid w:val="00A43F80"/>
    <w:rsid w:val="00A45605"/>
    <w:rsid w:val="00A45D0B"/>
    <w:rsid w:val="00A47BA1"/>
    <w:rsid w:val="00A51FE2"/>
    <w:rsid w:val="00A70344"/>
    <w:rsid w:val="00A71897"/>
    <w:rsid w:val="00A836A5"/>
    <w:rsid w:val="00A911FE"/>
    <w:rsid w:val="00A95DB1"/>
    <w:rsid w:val="00AA4414"/>
    <w:rsid w:val="00AB652B"/>
    <w:rsid w:val="00AC3F0D"/>
    <w:rsid w:val="00AC44AE"/>
    <w:rsid w:val="00AC7CC7"/>
    <w:rsid w:val="00AD3F8B"/>
    <w:rsid w:val="00AD6872"/>
    <w:rsid w:val="00AE4946"/>
    <w:rsid w:val="00AE77D4"/>
    <w:rsid w:val="00AF454B"/>
    <w:rsid w:val="00AF595F"/>
    <w:rsid w:val="00B1553E"/>
    <w:rsid w:val="00B17924"/>
    <w:rsid w:val="00B222B8"/>
    <w:rsid w:val="00B24A3B"/>
    <w:rsid w:val="00B42416"/>
    <w:rsid w:val="00B644D1"/>
    <w:rsid w:val="00B64F03"/>
    <w:rsid w:val="00B71FC7"/>
    <w:rsid w:val="00B72DCF"/>
    <w:rsid w:val="00B73FCB"/>
    <w:rsid w:val="00B77266"/>
    <w:rsid w:val="00B8646C"/>
    <w:rsid w:val="00BB2AA2"/>
    <w:rsid w:val="00BC107A"/>
    <w:rsid w:val="00BC5C16"/>
    <w:rsid w:val="00BC605E"/>
    <w:rsid w:val="00BC61B8"/>
    <w:rsid w:val="00BD336E"/>
    <w:rsid w:val="00BE2D18"/>
    <w:rsid w:val="00BE3176"/>
    <w:rsid w:val="00BE58DA"/>
    <w:rsid w:val="00BE5932"/>
    <w:rsid w:val="00BE6EB7"/>
    <w:rsid w:val="00BF0F43"/>
    <w:rsid w:val="00BF21ED"/>
    <w:rsid w:val="00BF7A54"/>
    <w:rsid w:val="00C05422"/>
    <w:rsid w:val="00C054FD"/>
    <w:rsid w:val="00C114C4"/>
    <w:rsid w:val="00C16074"/>
    <w:rsid w:val="00C253E3"/>
    <w:rsid w:val="00C27E97"/>
    <w:rsid w:val="00C30C7F"/>
    <w:rsid w:val="00C41313"/>
    <w:rsid w:val="00C443F3"/>
    <w:rsid w:val="00C46AEA"/>
    <w:rsid w:val="00C46D0F"/>
    <w:rsid w:val="00C536C4"/>
    <w:rsid w:val="00C63656"/>
    <w:rsid w:val="00C7498C"/>
    <w:rsid w:val="00C77A98"/>
    <w:rsid w:val="00C829D3"/>
    <w:rsid w:val="00C86D48"/>
    <w:rsid w:val="00C94FC7"/>
    <w:rsid w:val="00C95576"/>
    <w:rsid w:val="00CA43BB"/>
    <w:rsid w:val="00CB3CF0"/>
    <w:rsid w:val="00CB4E2C"/>
    <w:rsid w:val="00CC1205"/>
    <w:rsid w:val="00CC1708"/>
    <w:rsid w:val="00CC2604"/>
    <w:rsid w:val="00CC2E83"/>
    <w:rsid w:val="00CD3008"/>
    <w:rsid w:val="00CD6DA7"/>
    <w:rsid w:val="00CE3759"/>
    <w:rsid w:val="00CE4170"/>
    <w:rsid w:val="00CF1049"/>
    <w:rsid w:val="00D00C39"/>
    <w:rsid w:val="00D00CBD"/>
    <w:rsid w:val="00D01F55"/>
    <w:rsid w:val="00D02441"/>
    <w:rsid w:val="00D030B2"/>
    <w:rsid w:val="00D05C17"/>
    <w:rsid w:val="00D074A9"/>
    <w:rsid w:val="00D11E44"/>
    <w:rsid w:val="00D1225D"/>
    <w:rsid w:val="00D1640A"/>
    <w:rsid w:val="00D25737"/>
    <w:rsid w:val="00D30A5F"/>
    <w:rsid w:val="00D31D1C"/>
    <w:rsid w:val="00D32286"/>
    <w:rsid w:val="00D337ED"/>
    <w:rsid w:val="00D3549C"/>
    <w:rsid w:val="00D4396B"/>
    <w:rsid w:val="00D43B26"/>
    <w:rsid w:val="00D467B5"/>
    <w:rsid w:val="00D63113"/>
    <w:rsid w:val="00D637A2"/>
    <w:rsid w:val="00D73963"/>
    <w:rsid w:val="00D7684C"/>
    <w:rsid w:val="00D77FA2"/>
    <w:rsid w:val="00D80A3D"/>
    <w:rsid w:val="00D83C65"/>
    <w:rsid w:val="00D875E4"/>
    <w:rsid w:val="00D90136"/>
    <w:rsid w:val="00D916BE"/>
    <w:rsid w:val="00D9363F"/>
    <w:rsid w:val="00D95931"/>
    <w:rsid w:val="00DB2A8B"/>
    <w:rsid w:val="00DB428C"/>
    <w:rsid w:val="00DB429C"/>
    <w:rsid w:val="00DB42A1"/>
    <w:rsid w:val="00DB5732"/>
    <w:rsid w:val="00DC1513"/>
    <w:rsid w:val="00DC17E1"/>
    <w:rsid w:val="00DC532E"/>
    <w:rsid w:val="00DD6E9E"/>
    <w:rsid w:val="00DE2139"/>
    <w:rsid w:val="00DE672D"/>
    <w:rsid w:val="00DE69B8"/>
    <w:rsid w:val="00DF38AC"/>
    <w:rsid w:val="00E04667"/>
    <w:rsid w:val="00E04B00"/>
    <w:rsid w:val="00E137AF"/>
    <w:rsid w:val="00E146B9"/>
    <w:rsid w:val="00E15B4A"/>
    <w:rsid w:val="00E24509"/>
    <w:rsid w:val="00E2560C"/>
    <w:rsid w:val="00E30AF6"/>
    <w:rsid w:val="00E40A17"/>
    <w:rsid w:val="00E42C1F"/>
    <w:rsid w:val="00E43AA6"/>
    <w:rsid w:val="00E60089"/>
    <w:rsid w:val="00E601C3"/>
    <w:rsid w:val="00E64D2C"/>
    <w:rsid w:val="00E76A74"/>
    <w:rsid w:val="00E76DAA"/>
    <w:rsid w:val="00E81D50"/>
    <w:rsid w:val="00E83521"/>
    <w:rsid w:val="00E8643E"/>
    <w:rsid w:val="00E86F0D"/>
    <w:rsid w:val="00E97ABB"/>
    <w:rsid w:val="00EA1600"/>
    <w:rsid w:val="00EA28A6"/>
    <w:rsid w:val="00EC218B"/>
    <w:rsid w:val="00ED1DAB"/>
    <w:rsid w:val="00ED473E"/>
    <w:rsid w:val="00ED502C"/>
    <w:rsid w:val="00EF4126"/>
    <w:rsid w:val="00EF413A"/>
    <w:rsid w:val="00EF6897"/>
    <w:rsid w:val="00EF7BC2"/>
    <w:rsid w:val="00F033A4"/>
    <w:rsid w:val="00F03AA5"/>
    <w:rsid w:val="00F042BE"/>
    <w:rsid w:val="00F110AC"/>
    <w:rsid w:val="00F121A9"/>
    <w:rsid w:val="00F1469C"/>
    <w:rsid w:val="00F17B63"/>
    <w:rsid w:val="00F210D2"/>
    <w:rsid w:val="00F21B41"/>
    <w:rsid w:val="00F253B0"/>
    <w:rsid w:val="00F37AFC"/>
    <w:rsid w:val="00F57C94"/>
    <w:rsid w:val="00F6391B"/>
    <w:rsid w:val="00F662A6"/>
    <w:rsid w:val="00F67FBF"/>
    <w:rsid w:val="00F70525"/>
    <w:rsid w:val="00F710F1"/>
    <w:rsid w:val="00F71959"/>
    <w:rsid w:val="00F71DBA"/>
    <w:rsid w:val="00F73089"/>
    <w:rsid w:val="00F818FD"/>
    <w:rsid w:val="00F81D78"/>
    <w:rsid w:val="00F8623B"/>
    <w:rsid w:val="00F86645"/>
    <w:rsid w:val="00FA15F9"/>
    <w:rsid w:val="00FB0885"/>
    <w:rsid w:val="00FB27EF"/>
    <w:rsid w:val="00FB306B"/>
    <w:rsid w:val="00FC1457"/>
    <w:rsid w:val="00FC1B48"/>
    <w:rsid w:val="00FC1E04"/>
    <w:rsid w:val="00FC6E8F"/>
    <w:rsid w:val="00FD5B4F"/>
    <w:rsid w:val="00FD7D58"/>
    <w:rsid w:val="00FF1576"/>
    <w:rsid w:val="00FF2315"/>
    <w:rsid w:val="00FF311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C608D0-C88E-4379-9D66-9F4F419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character" w:customStyle="1" w:styleId="EndnoteCharacters">
    <w:name w:val="Endnote Characters"/>
    <w:rsid w:val="00FF2315"/>
    <w:rPr>
      <w:vertAlign w:val="superscript"/>
    </w:rPr>
  </w:style>
  <w:style w:type="character" w:styleId="Refdenotaalfinal">
    <w:name w:val="endnote reference"/>
    <w:semiHidden/>
    <w:rsid w:val="00FF2315"/>
    <w:rPr>
      <w:vertAlign w:val="superscript"/>
    </w:rPr>
  </w:style>
  <w:style w:type="paragraph" w:styleId="Textonotaalfinal">
    <w:name w:val="endnote text"/>
    <w:basedOn w:val="Normal"/>
    <w:semiHidden/>
    <w:rsid w:val="00FF2315"/>
    <w:pPr>
      <w:suppressAutoHyphens/>
      <w:autoSpaceDE/>
      <w:autoSpaceDN/>
    </w:pPr>
    <w:rPr>
      <w:lang w:val="es-CO" w:eastAsia="ar-SA"/>
    </w:rPr>
  </w:style>
  <w:style w:type="paragraph" w:styleId="Textoindependiente2">
    <w:name w:val="Body Text 2"/>
    <w:basedOn w:val="Normal"/>
    <w:link w:val="Textoindependiente2Car"/>
    <w:rsid w:val="00225CB2"/>
    <w:pPr>
      <w:spacing w:after="120" w:line="480" w:lineRule="auto"/>
    </w:pPr>
  </w:style>
  <w:style w:type="table" w:styleId="Tablaelegante">
    <w:name w:val="Table Elegant"/>
    <w:basedOn w:val="Tablanormal"/>
    <w:rsid w:val="00E137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06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B2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2239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597A30"/>
    <w:rPr>
      <w:lang w:val="en-US" w:eastAsia="en-US"/>
    </w:rPr>
  </w:style>
  <w:style w:type="paragraph" w:customStyle="1" w:styleId="Default">
    <w:name w:val="Default"/>
    <w:rsid w:val="002308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Sombreadoclaro">
    <w:name w:val="Light Shading"/>
    <w:basedOn w:val="Tablanormal"/>
    <w:uiPriority w:val="60"/>
    <w:rsid w:val="00A03D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2869D7"/>
  </w:style>
  <w:style w:type="character" w:styleId="Textodelmarcadordeposicin">
    <w:name w:val="Placeholder Text"/>
    <w:basedOn w:val="Fuentedeprrafopredeter"/>
    <w:uiPriority w:val="99"/>
    <w:semiHidden/>
    <w:rsid w:val="00207E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34C2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customStyle="1" w:styleId="5yl5">
    <w:name w:val="_5yl5"/>
    <w:basedOn w:val="Fuentedeprrafopredeter"/>
    <w:rsid w:val="009A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2A07E-1C13-44D6-8D0D-4198BCBB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Gerardo Lopez</cp:lastModifiedBy>
  <cp:revision>62</cp:revision>
  <cp:lastPrinted>2004-03-25T16:09:00Z</cp:lastPrinted>
  <dcterms:created xsi:type="dcterms:W3CDTF">2013-12-15T20:15:00Z</dcterms:created>
  <dcterms:modified xsi:type="dcterms:W3CDTF">2016-03-11T17:49:00Z</dcterms:modified>
</cp:coreProperties>
</file>