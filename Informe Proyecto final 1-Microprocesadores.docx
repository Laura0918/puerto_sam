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0F1" w:rsidRPr="007767A6" w:rsidRDefault="00670E82" w:rsidP="00FB50F1">
      <w:pPr>
        <w:pStyle w:val="Text"/>
        <w:ind w:firstLine="142"/>
        <w:rPr>
          <w:rFonts w:ascii="Book Antiqua" w:hAnsi="Book Antiqua"/>
          <w:sz w:val="18"/>
          <w:szCs w:val="18"/>
        </w:rPr>
      </w:pPr>
      <w:r w:rsidRPr="007767A6">
        <w:rPr>
          <w:rFonts w:ascii="Book Antiqua" w:hAnsi="Book Antiqua"/>
          <w:sz w:val="18"/>
          <w:szCs w:val="18"/>
        </w:rPr>
        <w:footnoteReference w:customMarkFollows="1" w:id="1"/>
        <w:sym w:font="Symbol" w:char="F020"/>
      </w:r>
    </w:p>
    <w:p w:rsidR="00B05E53" w:rsidRDefault="00B05E53" w:rsidP="00B05E53">
      <w:pPr>
        <w:framePr w:w="9360" w:hSpace="187" w:vSpace="187" w:wrap="notBeside" w:vAnchor="text" w:hAnchor="page" w:x="1509" w:y="1"/>
        <w:adjustRightInd w:val="0"/>
        <w:jc w:val="center"/>
        <w:rPr>
          <w:rFonts w:ascii="Book Antiqua" w:hAnsi="Book Antiqua"/>
          <w:sz w:val="36"/>
          <w:szCs w:val="36"/>
          <w:lang w:val="es-ES"/>
        </w:rPr>
      </w:pPr>
    </w:p>
    <w:p w:rsidR="00FB50F1" w:rsidRPr="00FB50F1" w:rsidRDefault="005F5F56" w:rsidP="00B05E53">
      <w:pPr>
        <w:framePr w:w="9360" w:hSpace="187" w:vSpace="187" w:wrap="notBeside" w:vAnchor="text" w:hAnchor="page" w:x="1509" w:y="1"/>
        <w:adjustRightInd w:val="0"/>
        <w:jc w:val="center"/>
        <w:rPr>
          <w:rFonts w:ascii="CMR10" w:hAnsi="CMR10" w:cs="CMR10"/>
          <w:sz w:val="36"/>
          <w:szCs w:val="36"/>
          <w:lang w:eastAsia="es-CO"/>
        </w:rPr>
      </w:pPr>
      <w:r w:rsidRPr="00FB50F1">
        <w:rPr>
          <w:rFonts w:ascii="Book Antiqua" w:hAnsi="Book Antiqua"/>
          <w:sz w:val="36"/>
          <w:szCs w:val="36"/>
          <w:lang w:val="es-ES"/>
        </w:rPr>
        <w:t xml:space="preserve">PROYECTO </w:t>
      </w:r>
      <w:r w:rsidR="00FB50F1" w:rsidRPr="00FB50F1">
        <w:rPr>
          <w:rFonts w:ascii="Book Antiqua" w:hAnsi="Book Antiqua"/>
          <w:sz w:val="36"/>
          <w:szCs w:val="36"/>
          <w:lang w:val="es-ES"/>
        </w:rPr>
        <w:t xml:space="preserve">FINAL: </w:t>
      </w:r>
      <w:r w:rsidR="00927290">
        <w:rPr>
          <w:rFonts w:ascii="CMR10" w:hAnsi="CMR10" w:cs="CMR10"/>
          <w:sz w:val="36"/>
          <w:szCs w:val="36"/>
          <w:lang w:eastAsia="es-CO"/>
        </w:rPr>
        <w:t>M</w:t>
      </w:r>
      <w:r w:rsidR="00FB50F1" w:rsidRPr="00FB50F1">
        <w:rPr>
          <w:rFonts w:ascii="CMR10" w:hAnsi="CMR10" w:cs="CMR10"/>
          <w:sz w:val="36"/>
          <w:szCs w:val="36"/>
          <w:lang w:eastAsia="es-CO"/>
        </w:rPr>
        <w:t xml:space="preserve">icrocontrolador basado en una </w:t>
      </w:r>
      <w:r w:rsidR="00FB50F1">
        <w:rPr>
          <w:rFonts w:ascii="CMR10" w:hAnsi="CMR10" w:cs="CMR10"/>
          <w:sz w:val="36"/>
          <w:szCs w:val="36"/>
          <w:lang w:eastAsia="es-CO"/>
        </w:rPr>
        <w:t xml:space="preserve">      </w:t>
      </w:r>
      <w:r w:rsidR="00927290">
        <w:rPr>
          <w:rFonts w:ascii="CMR10" w:hAnsi="CMR10" w:cs="CMR10"/>
          <w:sz w:val="36"/>
          <w:szCs w:val="36"/>
          <w:lang w:eastAsia="es-CO"/>
        </w:rPr>
        <w:t xml:space="preserve"> </w:t>
      </w:r>
      <w:r w:rsidR="00FB50F1" w:rsidRPr="00FB50F1">
        <w:rPr>
          <w:rFonts w:ascii="CMR10" w:hAnsi="CMR10" w:cs="CMR10"/>
          <w:sz w:val="36"/>
          <w:szCs w:val="36"/>
          <w:lang w:eastAsia="es-CO"/>
        </w:rPr>
        <w:t>CPU 8-bit Atmel AVR</w:t>
      </w:r>
      <w:r w:rsidR="00FB50F1" w:rsidRPr="00FB50F1">
        <w:rPr>
          <w:rFonts w:ascii="CMSY8" w:hAnsi="CMSY8" w:cs="CMSY8"/>
          <w:sz w:val="36"/>
          <w:szCs w:val="36"/>
          <w:lang w:eastAsia="es-CO"/>
        </w:rPr>
        <w:t xml:space="preserve"> </w:t>
      </w:r>
      <w:r w:rsidR="00FB50F1" w:rsidRPr="00FB50F1">
        <w:rPr>
          <w:rFonts w:ascii="CMR10" w:hAnsi="CMR10" w:cs="CMR10"/>
          <w:sz w:val="36"/>
          <w:szCs w:val="36"/>
          <w:lang w:eastAsia="es-CO"/>
        </w:rPr>
        <w:t>usando</w:t>
      </w:r>
    </w:p>
    <w:p w:rsidR="00670E82" w:rsidRPr="00FB50F1" w:rsidRDefault="00927290" w:rsidP="00B05E53">
      <w:pPr>
        <w:pStyle w:val="Puesto"/>
        <w:framePr w:wrap="notBeside" w:x="1509"/>
        <w:ind w:firstLine="142"/>
        <w:rPr>
          <w:rFonts w:ascii="Book Antiqua" w:hAnsi="Book Antiqua"/>
          <w:sz w:val="36"/>
          <w:szCs w:val="36"/>
          <w:lang w:val="es-ES"/>
        </w:rPr>
      </w:pPr>
      <w:r w:rsidRPr="00FB50F1">
        <w:rPr>
          <w:rFonts w:ascii="CMR10" w:hAnsi="CMR10" w:cs="CMR10"/>
          <w:sz w:val="36"/>
          <w:szCs w:val="36"/>
          <w:lang w:eastAsia="es-CO"/>
        </w:rPr>
        <w:t>El</w:t>
      </w:r>
      <w:r w:rsidR="00FB50F1" w:rsidRPr="00FB50F1">
        <w:rPr>
          <w:rFonts w:ascii="CMR10" w:hAnsi="CMR10" w:cs="CMR10"/>
          <w:sz w:val="36"/>
          <w:szCs w:val="36"/>
          <w:lang w:eastAsia="es-CO"/>
        </w:rPr>
        <w:t xml:space="preserve"> simulador de circuitos ISIS Proteus.</w:t>
      </w:r>
    </w:p>
    <w:p w:rsidR="00B05E53" w:rsidRDefault="00B05E53" w:rsidP="00B05E53">
      <w:pPr>
        <w:pStyle w:val="Authors"/>
        <w:framePr w:wrap="notBeside" w:x="1539" w:y="-3"/>
        <w:ind w:firstLine="142"/>
        <w:rPr>
          <w:rFonts w:ascii="Book Antiqua" w:hAnsi="Book Antiqua"/>
          <w:lang w:val="es-ES"/>
        </w:rPr>
      </w:pPr>
    </w:p>
    <w:p w:rsidR="00B05E53" w:rsidRPr="007767A6" w:rsidRDefault="00B05E53" w:rsidP="00B05E53">
      <w:pPr>
        <w:pStyle w:val="Authors"/>
        <w:framePr w:wrap="notBeside" w:x="1539" w:y="-3"/>
        <w:ind w:firstLine="142"/>
        <w:rPr>
          <w:rStyle w:val="MemberType"/>
          <w:rFonts w:ascii="Book Antiqua" w:hAnsi="Book Antiqua"/>
          <w:lang w:val="es-ES"/>
        </w:rPr>
      </w:pPr>
      <w:r>
        <w:rPr>
          <w:rFonts w:ascii="Book Antiqua" w:hAnsi="Book Antiqua"/>
          <w:lang w:val="es-ES"/>
        </w:rPr>
        <w:t>Laura Elena Aristizabal Millán</w:t>
      </w:r>
      <w:r w:rsidRPr="007767A6">
        <w:rPr>
          <w:rFonts w:ascii="Book Antiqua" w:hAnsi="Book Antiqua"/>
          <w:lang w:val="es-ES"/>
        </w:rPr>
        <w:t xml:space="preserve">, </w:t>
      </w:r>
      <w:r w:rsidRPr="007767A6">
        <w:rPr>
          <w:rStyle w:val="MemberType"/>
          <w:rFonts w:ascii="Book Antiqua" w:hAnsi="Book Antiqua"/>
          <w:lang w:val="es-ES"/>
        </w:rPr>
        <w:t xml:space="preserve"> Programa de Ingeniería Electrónica, Facultad de Ingeniería, Universidad del Quindío - Colombia.</w:t>
      </w:r>
    </w:p>
    <w:p w:rsidR="00FB50F1" w:rsidRDefault="00FB50F1" w:rsidP="00D25737">
      <w:pPr>
        <w:pStyle w:val="Abstract"/>
        <w:ind w:firstLine="142"/>
        <w:rPr>
          <w:rFonts w:ascii="Book Antiqua" w:hAnsi="Book Antiqua"/>
          <w:i/>
          <w:iCs/>
          <w:lang w:val="es-ES"/>
        </w:rPr>
      </w:pPr>
    </w:p>
    <w:p w:rsidR="00B05E53" w:rsidRDefault="00B05E53" w:rsidP="00D25737">
      <w:pPr>
        <w:pStyle w:val="Abstract"/>
        <w:ind w:firstLine="142"/>
        <w:rPr>
          <w:i/>
          <w:iCs/>
          <w:sz w:val="24"/>
          <w:szCs w:val="24"/>
          <w:lang w:val="es-ES"/>
        </w:rPr>
      </w:pPr>
    </w:p>
    <w:p w:rsidR="00670E82" w:rsidRPr="00577215" w:rsidRDefault="001A06A4" w:rsidP="00D25737">
      <w:pPr>
        <w:pStyle w:val="Abstract"/>
        <w:ind w:firstLine="142"/>
        <w:rPr>
          <w:b w:val="0"/>
          <w:sz w:val="24"/>
          <w:szCs w:val="24"/>
          <w:lang w:val="es-ES"/>
        </w:rPr>
      </w:pPr>
      <w:r w:rsidRPr="00577215">
        <w:rPr>
          <w:i/>
          <w:iCs/>
          <w:sz w:val="24"/>
          <w:szCs w:val="24"/>
          <w:lang w:val="es-ES"/>
        </w:rPr>
        <w:t>Resumen</w:t>
      </w:r>
      <w:r w:rsidRPr="00577215">
        <w:rPr>
          <w:sz w:val="24"/>
          <w:szCs w:val="24"/>
          <w:lang w:val="es-ES"/>
        </w:rPr>
        <w:t xml:space="preserve">— </w:t>
      </w:r>
      <w:r w:rsidR="00B77266" w:rsidRPr="00577215">
        <w:rPr>
          <w:b w:val="0"/>
          <w:sz w:val="24"/>
          <w:szCs w:val="24"/>
          <w:lang w:val="es-ES"/>
        </w:rPr>
        <w:t>E</w:t>
      </w:r>
      <w:r w:rsidRPr="00577215">
        <w:rPr>
          <w:b w:val="0"/>
          <w:sz w:val="24"/>
          <w:szCs w:val="24"/>
          <w:lang w:val="es-ES"/>
        </w:rPr>
        <w:t xml:space="preserve">n el </w:t>
      </w:r>
      <w:r w:rsidR="007D1BF1" w:rsidRPr="00577215">
        <w:rPr>
          <w:b w:val="0"/>
          <w:sz w:val="24"/>
          <w:szCs w:val="24"/>
          <w:lang w:val="es-ES"/>
        </w:rPr>
        <w:t>desarrollo</w:t>
      </w:r>
      <w:r w:rsidRPr="00577215">
        <w:rPr>
          <w:b w:val="0"/>
          <w:sz w:val="24"/>
          <w:szCs w:val="24"/>
          <w:lang w:val="es-ES"/>
        </w:rPr>
        <w:t xml:space="preserve"> de este </w:t>
      </w:r>
      <w:r w:rsidR="007D1BF1" w:rsidRPr="00577215">
        <w:rPr>
          <w:b w:val="0"/>
          <w:sz w:val="24"/>
          <w:szCs w:val="24"/>
          <w:lang w:val="es-ES"/>
        </w:rPr>
        <w:t>proyecto final</w:t>
      </w:r>
      <w:r w:rsidR="00927290" w:rsidRPr="00577215">
        <w:rPr>
          <w:b w:val="0"/>
          <w:sz w:val="24"/>
          <w:szCs w:val="24"/>
          <w:lang w:val="es-ES"/>
        </w:rPr>
        <w:t xml:space="preserve"> se mostrará la construcción de </w:t>
      </w:r>
      <w:r w:rsidRPr="00577215">
        <w:rPr>
          <w:b w:val="0"/>
          <w:sz w:val="24"/>
          <w:szCs w:val="24"/>
          <w:lang w:val="es-ES"/>
        </w:rPr>
        <w:t xml:space="preserve">un </w:t>
      </w:r>
      <w:r w:rsidR="00927290" w:rsidRPr="00577215">
        <w:rPr>
          <w:b w:val="0"/>
          <w:sz w:val="24"/>
          <w:szCs w:val="24"/>
          <w:lang w:val="es-ES"/>
        </w:rPr>
        <w:t xml:space="preserve">Microcontrolador con CPU AVR </w:t>
      </w:r>
      <w:r w:rsidR="00B1553E" w:rsidRPr="00577215">
        <w:rPr>
          <w:b w:val="0"/>
          <w:sz w:val="24"/>
          <w:szCs w:val="24"/>
          <w:lang w:val="es-ES"/>
        </w:rPr>
        <w:t>a partir de las in</w:t>
      </w:r>
      <w:r w:rsidR="00927290" w:rsidRPr="00577215">
        <w:rPr>
          <w:b w:val="0"/>
          <w:sz w:val="24"/>
          <w:szCs w:val="24"/>
          <w:lang w:val="es-ES"/>
        </w:rPr>
        <w:t xml:space="preserve">dicaciones y requerimientos dados como lo son: </w:t>
      </w:r>
      <w:r w:rsidR="00927290" w:rsidRPr="00577215">
        <w:rPr>
          <w:b w:val="0"/>
          <w:sz w:val="24"/>
          <w:szCs w:val="24"/>
        </w:rPr>
        <w:t>Puertos de entrada/salida con opción de configuración</w:t>
      </w:r>
      <w:r w:rsidR="00B1553E" w:rsidRPr="00577215">
        <w:rPr>
          <w:b w:val="0"/>
          <w:sz w:val="24"/>
          <w:szCs w:val="24"/>
          <w:lang w:val="es-ES"/>
        </w:rPr>
        <w:t>,</w:t>
      </w:r>
      <w:r w:rsidR="00927290" w:rsidRPr="00577215">
        <w:rPr>
          <w:b w:val="0"/>
          <w:sz w:val="24"/>
          <w:szCs w:val="24"/>
          <w:lang w:val="es-ES"/>
        </w:rPr>
        <w:t xml:space="preserve"> </w:t>
      </w:r>
      <w:r w:rsidR="005B63E9" w:rsidRPr="00577215">
        <w:rPr>
          <w:b w:val="0"/>
          <w:sz w:val="24"/>
          <w:szCs w:val="24"/>
        </w:rPr>
        <w:t xml:space="preserve">Memoria de programa (Flash Program Memory), </w:t>
      </w:r>
      <w:r w:rsidR="00A02F29" w:rsidRPr="00577215">
        <w:rPr>
          <w:b w:val="0"/>
          <w:sz w:val="24"/>
          <w:szCs w:val="24"/>
        </w:rPr>
        <w:t xml:space="preserve">Memoria de datos (Data SRAM), Temporizador de 8 bits con opciones de configuración: Normal, CTC y Fast PWM. </w:t>
      </w:r>
      <w:r w:rsidR="00A02F29" w:rsidRPr="00577215">
        <w:rPr>
          <w:b w:val="0"/>
          <w:sz w:val="24"/>
          <w:szCs w:val="24"/>
          <w:lang w:val="es-ES"/>
        </w:rPr>
        <w:t>C</w:t>
      </w:r>
      <w:r w:rsidR="00B1553E" w:rsidRPr="00577215">
        <w:rPr>
          <w:b w:val="0"/>
          <w:sz w:val="24"/>
          <w:szCs w:val="24"/>
          <w:lang w:val="es-ES"/>
        </w:rPr>
        <w:t>on esto se logra</w:t>
      </w:r>
      <w:r w:rsidR="00423031" w:rsidRPr="00577215">
        <w:rPr>
          <w:b w:val="0"/>
          <w:sz w:val="24"/>
          <w:szCs w:val="24"/>
          <w:lang w:val="es-ES"/>
        </w:rPr>
        <w:t xml:space="preserve"> simular todas sus partes internas las cuales serían</w:t>
      </w:r>
      <w:r w:rsidR="00B1553E" w:rsidRPr="00577215">
        <w:rPr>
          <w:b w:val="0"/>
          <w:sz w:val="24"/>
          <w:szCs w:val="24"/>
          <w:lang w:val="es-ES"/>
        </w:rPr>
        <w:t>:</w:t>
      </w:r>
      <w:r w:rsidR="00423031" w:rsidRPr="00577215">
        <w:rPr>
          <w:b w:val="0"/>
          <w:sz w:val="24"/>
          <w:szCs w:val="24"/>
          <w:lang w:val="es-ES"/>
        </w:rPr>
        <w:t xml:space="preserve"> configuración de reg</w:t>
      </w:r>
      <w:r w:rsidR="00A02F29" w:rsidRPr="00577215">
        <w:rPr>
          <w:b w:val="0"/>
          <w:sz w:val="24"/>
          <w:szCs w:val="24"/>
          <w:lang w:val="es-ES"/>
        </w:rPr>
        <w:t xml:space="preserve">istros, instrucciones, </w:t>
      </w:r>
      <w:r w:rsidR="00B1553E" w:rsidRPr="00577215">
        <w:rPr>
          <w:b w:val="0"/>
          <w:sz w:val="24"/>
          <w:szCs w:val="24"/>
          <w:lang w:val="es-ES"/>
        </w:rPr>
        <w:t>saltos</w:t>
      </w:r>
      <w:r w:rsidR="00640379" w:rsidRPr="00577215">
        <w:rPr>
          <w:b w:val="0"/>
          <w:sz w:val="24"/>
          <w:szCs w:val="24"/>
          <w:lang w:val="es-ES"/>
        </w:rPr>
        <w:t xml:space="preserve"> de líneas, ope</w:t>
      </w:r>
      <w:r w:rsidR="00A02F29" w:rsidRPr="00577215">
        <w:rPr>
          <w:b w:val="0"/>
          <w:sz w:val="24"/>
          <w:szCs w:val="24"/>
          <w:lang w:val="es-ES"/>
        </w:rPr>
        <w:t xml:space="preserve">raciones </w:t>
      </w:r>
      <w:r w:rsidR="00640379" w:rsidRPr="00577215">
        <w:rPr>
          <w:b w:val="0"/>
          <w:sz w:val="24"/>
          <w:szCs w:val="24"/>
          <w:lang w:val="es-ES"/>
        </w:rPr>
        <w:t>lógicas,</w:t>
      </w:r>
      <w:r w:rsidR="00D537CB" w:rsidRPr="00577215">
        <w:rPr>
          <w:b w:val="0"/>
          <w:sz w:val="24"/>
          <w:szCs w:val="24"/>
          <w:lang w:val="es-ES"/>
        </w:rPr>
        <w:t xml:space="preserve"> generador de pulsos, comparador lógico, </w:t>
      </w:r>
      <w:r w:rsidR="00B1553E" w:rsidRPr="00577215">
        <w:rPr>
          <w:b w:val="0"/>
          <w:sz w:val="24"/>
          <w:szCs w:val="24"/>
          <w:lang w:val="es-ES"/>
        </w:rPr>
        <w:t xml:space="preserve">entre otras. </w:t>
      </w:r>
      <w:r w:rsidR="00652E04" w:rsidRPr="00577215">
        <w:rPr>
          <w:b w:val="0"/>
          <w:sz w:val="24"/>
          <w:szCs w:val="24"/>
          <w:lang w:val="es-ES"/>
        </w:rPr>
        <w:t>Para</w:t>
      </w:r>
      <w:r w:rsidR="00423031" w:rsidRPr="00577215">
        <w:rPr>
          <w:b w:val="0"/>
          <w:sz w:val="24"/>
          <w:szCs w:val="24"/>
          <w:lang w:val="es-ES"/>
        </w:rPr>
        <w:t xml:space="preserve"> programar </w:t>
      </w:r>
      <w:r w:rsidR="00D537CB" w:rsidRPr="00577215">
        <w:rPr>
          <w:b w:val="0"/>
          <w:sz w:val="24"/>
          <w:szCs w:val="24"/>
          <w:lang w:val="es-ES"/>
        </w:rPr>
        <w:t xml:space="preserve">el </w:t>
      </w:r>
      <w:r w:rsidR="002B1624" w:rsidRPr="00577215">
        <w:rPr>
          <w:b w:val="0"/>
          <w:sz w:val="24"/>
          <w:szCs w:val="24"/>
          <w:lang w:val="es-ES"/>
        </w:rPr>
        <w:t>microcontrolador</w:t>
      </w:r>
      <w:r w:rsidR="00D537CB" w:rsidRPr="00577215">
        <w:rPr>
          <w:b w:val="0"/>
          <w:sz w:val="24"/>
          <w:szCs w:val="24"/>
          <w:lang w:val="es-ES"/>
        </w:rPr>
        <w:t xml:space="preserve"> se usó </w:t>
      </w:r>
      <w:r w:rsidR="00423031" w:rsidRPr="00577215">
        <w:rPr>
          <w:b w:val="0"/>
          <w:sz w:val="24"/>
          <w:szCs w:val="24"/>
          <w:lang w:val="es-ES"/>
        </w:rPr>
        <w:t>AVR Core</w:t>
      </w:r>
      <w:r w:rsidR="00D537CB" w:rsidRPr="00577215">
        <w:rPr>
          <w:b w:val="0"/>
          <w:sz w:val="24"/>
          <w:szCs w:val="24"/>
          <w:lang w:val="es-ES"/>
        </w:rPr>
        <w:t xml:space="preserve"> de 8 bits.</w:t>
      </w:r>
    </w:p>
    <w:p w:rsidR="00D030B2" w:rsidRPr="00577215" w:rsidRDefault="00D030B2" w:rsidP="00D030B2">
      <w:pPr>
        <w:rPr>
          <w:sz w:val="24"/>
          <w:szCs w:val="24"/>
          <w:lang w:val="es-ES"/>
        </w:rPr>
      </w:pPr>
    </w:p>
    <w:p w:rsidR="002B1624" w:rsidRPr="00577215" w:rsidRDefault="002806C2" w:rsidP="002B1624">
      <w:pPr>
        <w:ind w:firstLine="142"/>
        <w:jc w:val="both"/>
        <w:rPr>
          <w:sz w:val="24"/>
          <w:szCs w:val="24"/>
        </w:rPr>
      </w:pPr>
      <w:r w:rsidRPr="00577215">
        <w:rPr>
          <w:b/>
          <w:i/>
          <w:iCs/>
          <w:sz w:val="24"/>
          <w:szCs w:val="24"/>
        </w:rPr>
        <w:t>Abstract</w:t>
      </w:r>
      <w:r w:rsidRPr="00577215">
        <w:rPr>
          <w:b/>
          <w:sz w:val="24"/>
          <w:szCs w:val="24"/>
        </w:rPr>
        <w:t>—</w:t>
      </w:r>
      <w:r w:rsidRPr="00577215">
        <w:rPr>
          <w:sz w:val="24"/>
          <w:szCs w:val="24"/>
        </w:rPr>
        <w:t xml:space="preserve"> </w:t>
      </w:r>
      <w:r w:rsidR="002B1624" w:rsidRPr="00577215">
        <w:rPr>
          <w:sz w:val="24"/>
          <w:szCs w:val="24"/>
          <w:lang w:val="en"/>
        </w:rPr>
        <w:t>In the development of this final Project Construction UN Microcontroller is displayed wi</w:t>
      </w:r>
      <w:r w:rsidR="002901C7">
        <w:rPr>
          <w:sz w:val="24"/>
          <w:szCs w:val="24"/>
          <w:lang w:val="en"/>
        </w:rPr>
        <w:t>th CPU AVR From Indications and</w:t>
      </w:r>
      <w:bookmarkStart w:id="0" w:name="_GoBack"/>
      <w:bookmarkEnd w:id="0"/>
      <w:r w:rsidR="002B1624" w:rsidRPr="00577215">
        <w:rPr>
          <w:sz w:val="24"/>
          <w:szCs w:val="24"/>
          <w:lang w:val="en"/>
        </w:rPr>
        <w:t xml:space="preserve"> requirements given As son ports input / output option configuration , program memory ( Flash program memory ) Memory data (data SRAM) , 8-bit timer configuration options of normal, CTC and fast PWM . This is achieved with contradictory simul</w:t>
      </w:r>
      <w:r w:rsidR="00652E04" w:rsidRPr="00577215">
        <w:rPr>
          <w:sz w:val="24"/>
          <w:szCs w:val="24"/>
          <w:lang w:val="en"/>
        </w:rPr>
        <w:t>ate all internal which would be</w:t>
      </w:r>
      <w:r w:rsidR="002B1624" w:rsidRPr="00577215">
        <w:rPr>
          <w:sz w:val="24"/>
          <w:szCs w:val="24"/>
          <w:lang w:val="en"/>
        </w:rPr>
        <w:t xml:space="preserve">: Setting </w:t>
      </w:r>
      <w:r w:rsidR="00B05E53" w:rsidRPr="00577215">
        <w:rPr>
          <w:sz w:val="24"/>
          <w:szCs w:val="24"/>
          <w:lang w:val="en"/>
        </w:rPr>
        <w:t>records,</w:t>
      </w:r>
      <w:r w:rsidR="002B1624" w:rsidRPr="00577215">
        <w:rPr>
          <w:sz w:val="24"/>
          <w:szCs w:val="24"/>
          <w:lang w:val="en"/>
        </w:rPr>
        <w:t xml:space="preserve"> </w:t>
      </w:r>
      <w:r w:rsidR="00B05E53" w:rsidRPr="00577215">
        <w:rPr>
          <w:sz w:val="24"/>
          <w:szCs w:val="24"/>
          <w:lang w:val="en"/>
        </w:rPr>
        <w:t>INSTRUCTIONS,</w:t>
      </w:r>
      <w:r w:rsidR="002B1624" w:rsidRPr="00577215">
        <w:rPr>
          <w:sz w:val="24"/>
          <w:szCs w:val="24"/>
          <w:lang w:val="en"/>
        </w:rPr>
        <w:t xml:space="preserve"> </w:t>
      </w:r>
      <w:r w:rsidR="00B05E53" w:rsidRPr="00577215">
        <w:rPr>
          <w:sz w:val="24"/>
          <w:szCs w:val="24"/>
          <w:lang w:val="en"/>
        </w:rPr>
        <w:t>newlines,</w:t>
      </w:r>
      <w:r w:rsidR="002B1624" w:rsidRPr="00577215">
        <w:rPr>
          <w:sz w:val="24"/>
          <w:szCs w:val="24"/>
          <w:lang w:val="en"/>
        </w:rPr>
        <w:t xml:space="preserve"> logic operations, pulse </w:t>
      </w:r>
      <w:r w:rsidR="00B05E53" w:rsidRPr="00577215">
        <w:rPr>
          <w:sz w:val="24"/>
          <w:szCs w:val="24"/>
          <w:lang w:val="en"/>
        </w:rPr>
        <w:t>generator,</w:t>
      </w:r>
      <w:r w:rsidR="002B1624" w:rsidRPr="00577215">
        <w:rPr>
          <w:sz w:val="24"/>
          <w:szCs w:val="24"/>
          <w:lang w:val="en"/>
        </w:rPr>
        <w:t xml:space="preserve"> logical </w:t>
      </w:r>
      <w:r w:rsidR="00B05E53" w:rsidRPr="00577215">
        <w:rPr>
          <w:sz w:val="24"/>
          <w:szCs w:val="24"/>
          <w:lang w:val="en"/>
        </w:rPr>
        <w:t>comparison,</w:t>
      </w:r>
      <w:r w:rsidR="002B1624" w:rsidRPr="00577215">
        <w:rPr>
          <w:sz w:val="24"/>
          <w:szCs w:val="24"/>
          <w:lang w:val="en"/>
        </w:rPr>
        <w:t xml:space="preserve"> among others. Program for the microcontroller Core AVR 8-bit used </w:t>
      </w:r>
    </w:p>
    <w:p w:rsidR="00434B82" w:rsidRPr="00577215" w:rsidRDefault="00434B82" w:rsidP="002806C2">
      <w:pPr>
        <w:ind w:firstLine="142"/>
        <w:jc w:val="both"/>
        <w:rPr>
          <w:b/>
          <w:sz w:val="24"/>
          <w:szCs w:val="24"/>
        </w:rPr>
      </w:pPr>
    </w:p>
    <w:p w:rsidR="00B05E53" w:rsidRDefault="00B05E53" w:rsidP="007E3604">
      <w:pPr>
        <w:pStyle w:val="IndexTerms"/>
        <w:ind w:firstLine="142"/>
        <w:rPr>
          <w:i/>
          <w:iCs/>
          <w:sz w:val="24"/>
          <w:szCs w:val="24"/>
        </w:rPr>
      </w:pPr>
      <w:bookmarkStart w:id="1" w:name="PointTmp"/>
    </w:p>
    <w:p w:rsidR="00B05E53" w:rsidRDefault="00B05E53" w:rsidP="007E3604">
      <w:pPr>
        <w:pStyle w:val="IndexTerms"/>
        <w:ind w:firstLine="142"/>
        <w:rPr>
          <w:i/>
          <w:iCs/>
          <w:sz w:val="24"/>
          <w:szCs w:val="24"/>
        </w:rPr>
      </w:pPr>
    </w:p>
    <w:p w:rsidR="00B05E53" w:rsidRDefault="00B05E53" w:rsidP="007E3604">
      <w:pPr>
        <w:pStyle w:val="IndexTerms"/>
        <w:ind w:firstLine="142"/>
        <w:rPr>
          <w:i/>
          <w:iCs/>
          <w:sz w:val="24"/>
          <w:szCs w:val="24"/>
        </w:rPr>
      </w:pPr>
    </w:p>
    <w:p w:rsidR="00577215" w:rsidRPr="00B05E53" w:rsidRDefault="000341B1" w:rsidP="00B05E53">
      <w:pPr>
        <w:pStyle w:val="IndexTerms"/>
        <w:ind w:firstLine="142"/>
        <w:rPr>
          <w:b w:val="0"/>
          <w:sz w:val="24"/>
          <w:szCs w:val="24"/>
        </w:rPr>
      </w:pPr>
      <w:r w:rsidRPr="00577215">
        <w:rPr>
          <w:i/>
          <w:iCs/>
          <w:sz w:val="24"/>
          <w:szCs w:val="24"/>
        </w:rPr>
        <w:t>Índice</w:t>
      </w:r>
      <w:r w:rsidR="00502F7F" w:rsidRPr="00577215">
        <w:rPr>
          <w:i/>
          <w:iCs/>
          <w:sz w:val="24"/>
          <w:szCs w:val="24"/>
        </w:rPr>
        <w:t xml:space="preserve"> de </w:t>
      </w:r>
      <w:r w:rsidRPr="00577215">
        <w:rPr>
          <w:i/>
          <w:iCs/>
          <w:sz w:val="24"/>
          <w:szCs w:val="24"/>
        </w:rPr>
        <w:t>Términos</w:t>
      </w:r>
      <w:r w:rsidR="007E3604" w:rsidRPr="00577215">
        <w:rPr>
          <w:i/>
          <w:iCs/>
          <w:sz w:val="24"/>
          <w:szCs w:val="24"/>
        </w:rPr>
        <w:t xml:space="preserve"> </w:t>
      </w:r>
      <w:r w:rsidR="00652E04" w:rsidRPr="00577215">
        <w:rPr>
          <w:i/>
          <w:iCs/>
          <w:sz w:val="24"/>
          <w:szCs w:val="24"/>
        </w:rPr>
        <w:t>–</w:t>
      </w:r>
      <w:r w:rsidR="007E3604" w:rsidRPr="00577215">
        <w:rPr>
          <w:i/>
          <w:iCs/>
          <w:sz w:val="24"/>
          <w:szCs w:val="24"/>
        </w:rPr>
        <w:t xml:space="preserve"> </w:t>
      </w:r>
      <w:r w:rsidR="00652E04" w:rsidRPr="00577215">
        <w:rPr>
          <w:b w:val="0"/>
          <w:iCs/>
          <w:sz w:val="24"/>
          <w:szCs w:val="24"/>
        </w:rPr>
        <w:t xml:space="preserve">AVR, </w:t>
      </w:r>
      <w:r w:rsidR="00652E04" w:rsidRPr="00577215">
        <w:rPr>
          <w:b w:val="0"/>
          <w:sz w:val="24"/>
          <w:szCs w:val="24"/>
        </w:rPr>
        <w:t>Microcontrolador</w:t>
      </w:r>
      <w:r w:rsidR="007404B9" w:rsidRPr="00577215">
        <w:rPr>
          <w:b w:val="0"/>
          <w:sz w:val="24"/>
          <w:szCs w:val="24"/>
        </w:rPr>
        <w:t xml:space="preserve">, </w:t>
      </w:r>
      <w:r w:rsidR="00652E04" w:rsidRPr="00577215">
        <w:rPr>
          <w:b w:val="0"/>
          <w:sz w:val="24"/>
          <w:szCs w:val="24"/>
        </w:rPr>
        <w:t>Registros</w:t>
      </w:r>
      <w:r w:rsidR="007404B9" w:rsidRPr="00577215">
        <w:rPr>
          <w:b w:val="0"/>
          <w:sz w:val="24"/>
          <w:szCs w:val="24"/>
        </w:rPr>
        <w:t xml:space="preserve">, </w:t>
      </w:r>
      <w:r w:rsidR="00652E04" w:rsidRPr="00577215">
        <w:rPr>
          <w:b w:val="0"/>
          <w:sz w:val="24"/>
          <w:szCs w:val="24"/>
        </w:rPr>
        <w:t>Puerto</w:t>
      </w:r>
      <w:r w:rsidR="007404B9" w:rsidRPr="00577215">
        <w:rPr>
          <w:b w:val="0"/>
          <w:sz w:val="24"/>
          <w:szCs w:val="24"/>
        </w:rPr>
        <w:t>,</w:t>
      </w:r>
      <w:r w:rsidR="00652E04" w:rsidRPr="00577215">
        <w:rPr>
          <w:b w:val="0"/>
          <w:sz w:val="24"/>
          <w:szCs w:val="24"/>
        </w:rPr>
        <w:t xml:space="preserve"> Procesador, RAM, Temporizador</w:t>
      </w:r>
      <w:r w:rsidR="007D1BF1" w:rsidRPr="00577215">
        <w:rPr>
          <w:b w:val="0"/>
          <w:sz w:val="24"/>
          <w:szCs w:val="24"/>
        </w:rPr>
        <w:t>.</w:t>
      </w:r>
    </w:p>
    <w:p w:rsidR="00577215" w:rsidRDefault="00577215" w:rsidP="00652E04">
      <w:pPr>
        <w:jc w:val="both"/>
        <w:rPr>
          <w:b/>
          <w:i/>
          <w:sz w:val="24"/>
          <w:szCs w:val="24"/>
        </w:rPr>
      </w:pPr>
    </w:p>
    <w:p w:rsidR="00652E04" w:rsidRPr="00577215" w:rsidRDefault="00A045A0" w:rsidP="00652E04">
      <w:pPr>
        <w:jc w:val="both"/>
        <w:rPr>
          <w:sz w:val="24"/>
          <w:szCs w:val="24"/>
        </w:rPr>
      </w:pPr>
      <w:r w:rsidRPr="00577215">
        <w:rPr>
          <w:b/>
          <w:i/>
          <w:sz w:val="24"/>
          <w:szCs w:val="24"/>
        </w:rPr>
        <w:t xml:space="preserve"> Index Terms</w:t>
      </w:r>
      <w:r w:rsidR="007D1BF1" w:rsidRPr="00577215">
        <w:rPr>
          <w:b/>
          <w:i/>
          <w:sz w:val="24"/>
          <w:szCs w:val="24"/>
        </w:rPr>
        <w:t xml:space="preserve"> </w:t>
      </w:r>
      <w:r w:rsidR="000B130F" w:rsidRPr="00577215">
        <w:rPr>
          <w:b/>
          <w:i/>
          <w:sz w:val="24"/>
          <w:szCs w:val="24"/>
        </w:rPr>
        <w:t>—</w:t>
      </w:r>
      <w:r w:rsidR="00652E04" w:rsidRPr="00577215">
        <w:rPr>
          <w:b/>
          <w:i/>
          <w:sz w:val="24"/>
          <w:szCs w:val="24"/>
        </w:rPr>
        <w:t xml:space="preserve"> </w:t>
      </w:r>
      <w:r w:rsidR="00652E04" w:rsidRPr="00577215">
        <w:rPr>
          <w:sz w:val="24"/>
          <w:szCs w:val="24"/>
        </w:rPr>
        <w:t>AVR,</w:t>
      </w:r>
      <w:r w:rsidR="007404B9" w:rsidRPr="00577215">
        <w:rPr>
          <w:b/>
          <w:i/>
          <w:sz w:val="24"/>
          <w:szCs w:val="24"/>
        </w:rPr>
        <w:t xml:space="preserve"> </w:t>
      </w:r>
      <w:r w:rsidR="00652E04" w:rsidRPr="00577215">
        <w:rPr>
          <w:sz w:val="24"/>
          <w:szCs w:val="24"/>
          <w:lang w:val="en"/>
        </w:rPr>
        <w:t>Microco</w:t>
      </w:r>
      <w:r w:rsidR="002901C7">
        <w:rPr>
          <w:sz w:val="24"/>
          <w:szCs w:val="24"/>
          <w:lang w:val="en"/>
        </w:rPr>
        <w:t>ntroller, Logs, Port, processor</w:t>
      </w:r>
      <w:r w:rsidR="00652E04" w:rsidRPr="00577215">
        <w:rPr>
          <w:sz w:val="24"/>
          <w:szCs w:val="24"/>
          <w:lang w:val="en"/>
        </w:rPr>
        <w:t>, RAM , Timer .</w:t>
      </w:r>
    </w:p>
    <w:bookmarkEnd w:id="1"/>
    <w:p w:rsidR="00652E04" w:rsidRPr="00577215" w:rsidRDefault="00652E04" w:rsidP="00B05E53">
      <w:pPr>
        <w:pStyle w:val="Ttulo1"/>
        <w:numPr>
          <w:ilvl w:val="0"/>
          <w:numId w:val="0"/>
        </w:numPr>
        <w:jc w:val="left"/>
        <w:rPr>
          <w:sz w:val="24"/>
          <w:szCs w:val="24"/>
        </w:rPr>
      </w:pPr>
    </w:p>
    <w:p w:rsidR="00670E82" w:rsidRPr="00577215" w:rsidRDefault="00670E82" w:rsidP="00652E04">
      <w:pPr>
        <w:pStyle w:val="Ttulo1"/>
        <w:ind w:firstLine="142"/>
        <w:rPr>
          <w:b/>
          <w:sz w:val="24"/>
          <w:szCs w:val="24"/>
        </w:rPr>
      </w:pPr>
      <w:r w:rsidRPr="00577215">
        <w:rPr>
          <w:b/>
          <w:sz w:val="24"/>
          <w:szCs w:val="24"/>
        </w:rPr>
        <w:t>INTRODUC</w:t>
      </w:r>
      <w:r w:rsidR="000341B1" w:rsidRPr="00577215">
        <w:rPr>
          <w:b/>
          <w:sz w:val="24"/>
          <w:szCs w:val="24"/>
        </w:rPr>
        <w:t>C</w:t>
      </w:r>
      <w:r w:rsidRPr="00577215">
        <w:rPr>
          <w:b/>
          <w:sz w:val="24"/>
          <w:szCs w:val="24"/>
        </w:rPr>
        <w:t>I</w:t>
      </w:r>
      <w:r w:rsidR="000341B1" w:rsidRPr="00577215">
        <w:rPr>
          <w:b/>
          <w:sz w:val="24"/>
          <w:szCs w:val="24"/>
        </w:rPr>
        <w:t>Ó</w:t>
      </w:r>
      <w:r w:rsidRPr="00577215">
        <w:rPr>
          <w:b/>
          <w:sz w:val="24"/>
          <w:szCs w:val="24"/>
        </w:rPr>
        <w:t>N</w:t>
      </w:r>
    </w:p>
    <w:p w:rsidR="00652E04" w:rsidRPr="00652E04" w:rsidRDefault="00652E04" w:rsidP="00577215">
      <w:pPr>
        <w:autoSpaceDE/>
        <w:autoSpaceDN/>
        <w:spacing w:before="100" w:beforeAutospacing="1" w:after="100" w:afterAutospacing="1"/>
        <w:jc w:val="both"/>
        <w:rPr>
          <w:sz w:val="24"/>
          <w:szCs w:val="24"/>
          <w:lang w:eastAsia="es-CO"/>
        </w:rPr>
      </w:pPr>
      <w:r w:rsidRPr="00652E04">
        <w:rPr>
          <w:sz w:val="24"/>
          <w:szCs w:val="24"/>
          <w:lang w:eastAsia="es-CO"/>
        </w:rPr>
        <w:t xml:space="preserve">Para que los microcontroladores puedan comunicarse con el mundo externo y poder interactuar con el ambiente físico, se dotan de PUERTOS o pines que se conectan a otros </w:t>
      </w:r>
      <w:r w:rsidR="00577215" w:rsidRPr="00652E04">
        <w:rPr>
          <w:sz w:val="24"/>
          <w:szCs w:val="24"/>
          <w:lang w:eastAsia="es-CO"/>
        </w:rPr>
        <w:t>sistemas</w:t>
      </w:r>
      <w:r w:rsidRPr="00652E04">
        <w:rPr>
          <w:sz w:val="24"/>
          <w:szCs w:val="24"/>
          <w:lang w:eastAsia="es-CO"/>
        </w:rPr>
        <w:t xml:space="preserve"> o componentes diversos.</w:t>
      </w:r>
      <w:r w:rsidR="00577215">
        <w:rPr>
          <w:sz w:val="24"/>
          <w:szCs w:val="24"/>
          <w:lang w:eastAsia="es-CO"/>
        </w:rPr>
        <w:t xml:space="preserve"> El Atmega16A </w:t>
      </w:r>
      <w:r w:rsidRPr="00652E04">
        <w:rPr>
          <w:sz w:val="24"/>
          <w:szCs w:val="24"/>
          <w:lang w:eastAsia="es-CO"/>
        </w:rPr>
        <w:t xml:space="preserve">cuenta con 4 puertos de 8 bits programables individualmente, ya sea como entrada o como salida. Estos puertos son PORTA, PORTB, PORTC y PORTD, que están distribuidos entre los pines del chip. El número de puertos </w:t>
      </w:r>
      <w:r w:rsidR="00B05E53" w:rsidRPr="00652E04">
        <w:rPr>
          <w:sz w:val="24"/>
          <w:szCs w:val="24"/>
          <w:lang w:eastAsia="es-CO"/>
        </w:rPr>
        <w:t>varía</w:t>
      </w:r>
      <w:r w:rsidRPr="00652E04">
        <w:rPr>
          <w:sz w:val="24"/>
          <w:szCs w:val="24"/>
          <w:lang w:eastAsia="es-CO"/>
        </w:rPr>
        <w:t xml:space="preserve"> de un modelo AVR a otro, dependiendo su tamaño y sus capacidades, pero en general todos los puertos de los AVR de 8 bits se programan de la misma manera.</w:t>
      </w:r>
    </w:p>
    <w:p w:rsidR="00652E04" w:rsidRPr="00652E04" w:rsidRDefault="00652E04" w:rsidP="00577215">
      <w:pPr>
        <w:autoSpaceDE/>
        <w:autoSpaceDN/>
        <w:spacing w:before="100" w:beforeAutospacing="1" w:after="100" w:afterAutospacing="1"/>
        <w:jc w:val="both"/>
        <w:rPr>
          <w:sz w:val="24"/>
          <w:szCs w:val="24"/>
          <w:lang w:eastAsia="es-CO"/>
        </w:rPr>
      </w:pPr>
      <w:r w:rsidRPr="00652E04">
        <w:rPr>
          <w:sz w:val="24"/>
          <w:szCs w:val="24"/>
          <w:lang w:eastAsia="es-CO"/>
        </w:rPr>
        <w:t>En la siguiente imagen se ven los pines del chip asoci</w:t>
      </w:r>
      <w:r w:rsidR="00B05E53">
        <w:rPr>
          <w:sz w:val="24"/>
          <w:szCs w:val="24"/>
          <w:lang w:eastAsia="es-CO"/>
        </w:rPr>
        <w:t>ados a cada puerto, cada pin, a</w:t>
      </w:r>
      <w:r w:rsidRPr="00652E04">
        <w:rPr>
          <w:sz w:val="24"/>
          <w:szCs w:val="24"/>
          <w:lang w:eastAsia="es-CO"/>
        </w:rPr>
        <w:t xml:space="preserve">parte de poder brindar una E/S de </w:t>
      </w:r>
      <w:r w:rsidR="00D94D27" w:rsidRPr="00652E04">
        <w:rPr>
          <w:sz w:val="24"/>
          <w:szCs w:val="24"/>
          <w:lang w:eastAsia="es-CO"/>
        </w:rPr>
        <w:t>propósito</w:t>
      </w:r>
      <w:r w:rsidRPr="00652E04">
        <w:rPr>
          <w:sz w:val="24"/>
          <w:szCs w:val="24"/>
          <w:lang w:eastAsia="es-CO"/>
        </w:rPr>
        <w:t xml:space="preserve"> general, puede brindar otra función o estar conec</w:t>
      </w:r>
      <w:r w:rsidR="00B05E53">
        <w:rPr>
          <w:sz w:val="24"/>
          <w:szCs w:val="24"/>
          <w:lang w:eastAsia="es-CO"/>
        </w:rPr>
        <w:t xml:space="preserve">tado a </w:t>
      </w:r>
      <w:r w:rsidR="00D94D27">
        <w:rPr>
          <w:sz w:val="24"/>
          <w:szCs w:val="24"/>
          <w:lang w:eastAsia="es-CO"/>
        </w:rPr>
        <w:t>algún</w:t>
      </w:r>
      <w:r w:rsidR="00B05E53">
        <w:rPr>
          <w:sz w:val="24"/>
          <w:szCs w:val="24"/>
          <w:lang w:eastAsia="es-CO"/>
        </w:rPr>
        <w:t xml:space="preserve"> periférico interno.</w:t>
      </w:r>
    </w:p>
    <w:p w:rsidR="00652E04" w:rsidRPr="00577215" w:rsidRDefault="00652E04" w:rsidP="00652E04">
      <w:pPr>
        <w:rPr>
          <w:sz w:val="24"/>
          <w:szCs w:val="24"/>
        </w:rPr>
      </w:pPr>
    </w:p>
    <w:p w:rsidR="00652E04" w:rsidRPr="00577215" w:rsidRDefault="00652E04" w:rsidP="00652E04">
      <w:pPr>
        <w:rPr>
          <w:sz w:val="24"/>
          <w:szCs w:val="24"/>
        </w:rPr>
      </w:pPr>
    </w:p>
    <w:p w:rsidR="00652E04" w:rsidRPr="00577215" w:rsidRDefault="00B05E53" w:rsidP="00652E04">
      <w:pPr>
        <w:rPr>
          <w:sz w:val="24"/>
          <w:szCs w:val="24"/>
        </w:rPr>
      </w:pPr>
      <w:r w:rsidRPr="00B05E53">
        <w:rPr>
          <w:noProof/>
          <w:sz w:val="24"/>
          <w:szCs w:val="24"/>
          <w:lang w:eastAsia="es-CO"/>
        </w:rPr>
        <w:drawing>
          <wp:inline distT="0" distB="0" distL="0" distR="0">
            <wp:extent cx="3096260" cy="4185397"/>
            <wp:effectExtent l="0" t="0" r="8890" b="5715"/>
            <wp:docPr id="2" name="Imagen 2" descr="C:\Users\LAURA ELENA\Desktop\PD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URA ELENA\Desktop\PDI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6260" cy="4185397"/>
                    </a:xfrm>
                    <a:prstGeom prst="rect">
                      <a:avLst/>
                    </a:prstGeom>
                    <a:noFill/>
                    <a:ln>
                      <a:noFill/>
                    </a:ln>
                  </pic:spPr>
                </pic:pic>
              </a:graphicData>
            </a:graphic>
          </wp:inline>
        </w:drawing>
      </w:r>
    </w:p>
    <w:p w:rsidR="00652E04" w:rsidRPr="00577215" w:rsidRDefault="00652E04" w:rsidP="00652E04">
      <w:pPr>
        <w:rPr>
          <w:sz w:val="24"/>
          <w:szCs w:val="24"/>
        </w:rPr>
      </w:pPr>
    </w:p>
    <w:p w:rsidR="00652E04" w:rsidRPr="00577215" w:rsidRDefault="00652E04" w:rsidP="00652E04">
      <w:pPr>
        <w:rPr>
          <w:sz w:val="24"/>
          <w:szCs w:val="24"/>
        </w:rPr>
      </w:pPr>
    </w:p>
    <w:p w:rsidR="00B05E53" w:rsidRPr="001F6E53" w:rsidRDefault="00B05E53" w:rsidP="00B05E53">
      <w:pPr>
        <w:ind w:left="360"/>
        <w:jc w:val="center"/>
        <w:rPr>
          <w:rFonts w:ascii="Book Antiqua" w:hAnsi="Book Antiqua"/>
          <w:i/>
          <w:sz w:val="18"/>
          <w:szCs w:val="18"/>
          <w:lang w:val="es-ES"/>
        </w:rPr>
      </w:pPr>
      <w:r w:rsidRPr="007767A6">
        <w:rPr>
          <w:rFonts w:ascii="Book Antiqua" w:hAnsi="Book Antiqua"/>
          <w:b/>
          <w:i/>
          <w:sz w:val="18"/>
          <w:szCs w:val="18"/>
          <w:lang w:val="es-ES"/>
        </w:rPr>
        <w:t xml:space="preserve">Figura 1. </w:t>
      </w:r>
      <w:r w:rsidRPr="001F6E53">
        <w:rPr>
          <w:rFonts w:ascii="Book Antiqua" w:hAnsi="Book Antiqua"/>
          <w:i/>
          <w:sz w:val="18"/>
          <w:szCs w:val="18"/>
          <w:lang w:val="es-ES"/>
        </w:rPr>
        <w:t>Esquemático</w:t>
      </w:r>
      <w:r>
        <w:rPr>
          <w:rFonts w:ascii="Book Antiqua" w:hAnsi="Book Antiqua"/>
          <w:i/>
          <w:sz w:val="18"/>
          <w:szCs w:val="18"/>
          <w:lang w:val="es-ES"/>
        </w:rPr>
        <w:t xml:space="preserve"> del ATmega </w:t>
      </w:r>
      <w:r w:rsidR="009917F0">
        <w:rPr>
          <w:rFonts w:ascii="Book Antiqua" w:hAnsi="Book Antiqua"/>
          <w:i/>
          <w:sz w:val="18"/>
          <w:szCs w:val="18"/>
          <w:lang w:val="es-ES"/>
        </w:rPr>
        <w:t>8515 (Pin Out)</w:t>
      </w:r>
    </w:p>
    <w:p w:rsidR="00652E04" w:rsidRPr="00652E04" w:rsidRDefault="00652E04" w:rsidP="00652E04"/>
    <w:p w:rsidR="00927290" w:rsidRDefault="00927290" w:rsidP="005A3E6A">
      <w:pPr>
        <w:tabs>
          <w:tab w:val="left" w:pos="4253"/>
        </w:tabs>
        <w:jc w:val="both"/>
        <w:rPr>
          <w:rFonts w:ascii="Book Antiqua" w:hAnsi="Book Antiqua"/>
          <w:bCs/>
          <w:lang w:val="es-ES"/>
        </w:rPr>
      </w:pPr>
    </w:p>
    <w:p w:rsidR="00927290" w:rsidRDefault="00927290" w:rsidP="005A3E6A">
      <w:pPr>
        <w:tabs>
          <w:tab w:val="left" w:pos="4253"/>
        </w:tabs>
        <w:jc w:val="both"/>
        <w:rPr>
          <w:rFonts w:ascii="Book Antiqua" w:hAnsi="Book Antiqua"/>
          <w:bCs/>
          <w:lang w:val="es-ES"/>
        </w:rPr>
      </w:pPr>
    </w:p>
    <w:p w:rsidR="00670E82" w:rsidRPr="00D70C6A" w:rsidRDefault="00DE2139" w:rsidP="00D25737">
      <w:pPr>
        <w:pStyle w:val="Ttulo1"/>
        <w:ind w:firstLine="142"/>
        <w:rPr>
          <w:b/>
          <w:sz w:val="24"/>
          <w:szCs w:val="24"/>
        </w:rPr>
      </w:pPr>
      <w:r w:rsidRPr="00D70C6A">
        <w:rPr>
          <w:b/>
          <w:sz w:val="24"/>
          <w:szCs w:val="24"/>
        </w:rPr>
        <w:t>objetivos</w:t>
      </w:r>
    </w:p>
    <w:p w:rsidR="009917F0" w:rsidRPr="009917F0" w:rsidRDefault="009917F0" w:rsidP="009917F0"/>
    <w:p w:rsidR="00597A30" w:rsidRPr="009917F0" w:rsidRDefault="00597A30" w:rsidP="00597A30">
      <w:pPr>
        <w:rPr>
          <w:sz w:val="24"/>
          <w:szCs w:val="24"/>
        </w:rPr>
      </w:pPr>
      <w:r w:rsidRPr="009917F0">
        <w:rPr>
          <w:sz w:val="24"/>
          <w:szCs w:val="24"/>
        </w:rPr>
        <w:t>OBJETIVO GENERAL</w:t>
      </w:r>
    </w:p>
    <w:p w:rsidR="00230891" w:rsidRPr="009917F0" w:rsidRDefault="00230891" w:rsidP="00230891">
      <w:pPr>
        <w:pStyle w:val="Default"/>
        <w:rPr>
          <w:rFonts w:ascii="Times New Roman" w:hAnsi="Times New Roman" w:cs="Times New Roman"/>
        </w:rPr>
      </w:pPr>
    </w:p>
    <w:p w:rsidR="00597A30" w:rsidRPr="009917F0" w:rsidRDefault="009917F0" w:rsidP="00F253B0">
      <w:pPr>
        <w:pStyle w:val="Prrafodelista"/>
        <w:numPr>
          <w:ilvl w:val="0"/>
          <w:numId w:val="5"/>
        </w:numPr>
        <w:ind w:left="284"/>
        <w:jc w:val="both"/>
        <w:rPr>
          <w:sz w:val="24"/>
          <w:szCs w:val="24"/>
        </w:rPr>
      </w:pPr>
      <w:r w:rsidRPr="009917F0">
        <w:rPr>
          <w:sz w:val="24"/>
          <w:szCs w:val="24"/>
        </w:rPr>
        <w:t>Implementar un sistema de configuración, registro y memoria  para un microcontrolador,</w:t>
      </w:r>
      <w:r w:rsidR="007767A6" w:rsidRPr="009917F0">
        <w:rPr>
          <w:sz w:val="24"/>
          <w:szCs w:val="24"/>
        </w:rPr>
        <w:t xml:space="preserve"> </w:t>
      </w:r>
      <w:r w:rsidRPr="009917F0">
        <w:rPr>
          <w:sz w:val="24"/>
          <w:szCs w:val="24"/>
        </w:rPr>
        <w:t xml:space="preserve">usando la herramienta ISIS PROTEUS para la parte del hardware y </w:t>
      </w:r>
      <w:r w:rsidR="007767A6" w:rsidRPr="009917F0">
        <w:rPr>
          <w:sz w:val="24"/>
          <w:szCs w:val="24"/>
        </w:rPr>
        <w:t>AVR de 8 bits</w:t>
      </w:r>
      <w:r w:rsidRPr="009917F0">
        <w:rPr>
          <w:b/>
          <w:bCs/>
          <w:i/>
          <w:iCs/>
          <w:sz w:val="24"/>
          <w:szCs w:val="24"/>
        </w:rPr>
        <w:t xml:space="preserve"> </w:t>
      </w:r>
      <w:r w:rsidRPr="009917F0">
        <w:rPr>
          <w:bCs/>
          <w:iCs/>
          <w:sz w:val="24"/>
          <w:szCs w:val="24"/>
        </w:rPr>
        <w:t>(CODEBLOCKS) para la parte de software.</w:t>
      </w:r>
    </w:p>
    <w:p w:rsidR="00597A30" w:rsidRPr="009917F0" w:rsidRDefault="00597A30" w:rsidP="00597A30">
      <w:pPr>
        <w:ind w:left="360"/>
        <w:jc w:val="both"/>
        <w:rPr>
          <w:sz w:val="24"/>
          <w:szCs w:val="24"/>
        </w:rPr>
      </w:pPr>
    </w:p>
    <w:p w:rsidR="00597A30" w:rsidRPr="009917F0" w:rsidRDefault="00597A30" w:rsidP="00597A30">
      <w:pPr>
        <w:jc w:val="both"/>
        <w:rPr>
          <w:sz w:val="24"/>
          <w:szCs w:val="24"/>
        </w:rPr>
      </w:pPr>
      <w:r w:rsidRPr="009917F0">
        <w:rPr>
          <w:sz w:val="24"/>
          <w:szCs w:val="24"/>
        </w:rPr>
        <w:t>OBJETIVOS ESPECIFICOS</w:t>
      </w:r>
    </w:p>
    <w:p w:rsidR="00F253B0" w:rsidRPr="009917F0" w:rsidRDefault="00F253B0" w:rsidP="00597A30">
      <w:pPr>
        <w:jc w:val="both"/>
        <w:rPr>
          <w:sz w:val="24"/>
          <w:szCs w:val="24"/>
        </w:rPr>
      </w:pPr>
    </w:p>
    <w:p w:rsidR="007959E0" w:rsidRDefault="00F253B0" w:rsidP="007959E0">
      <w:pPr>
        <w:pStyle w:val="Textoindependiente2"/>
        <w:numPr>
          <w:ilvl w:val="0"/>
          <w:numId w:val="6"/>
        </w:numPr>
        <w:spacing w:line="240" w:lineRule="auto"/>
        <w:ind w:left="284"/>
        <w:jc w:val="both"/>
        <w:rPr>
          <w:sz w:val="24"/>
          <w:szCs w:val="24"/>
        </w:rPr>
      </w:pPr>
      <w:r w:rsidRPr="009917F0">
        <w:rPr>
          <w:sz w:val="24"/>
          <w:szCs w:val="24"/>
        </w:rPr>
        <w:t>Valor obtenido en cada uno de los regist</w:t>
      </w:r>
      <w:r w:rsidR="001C045C">
        <w:rPr>
          <w:sz w:val="24"/>
          <w:szCs w:val="24"/>
        </w:rPr>
        <w:t>ros al configurar el puerto</w:t>
      </w:r>
      <w:r w:rsidRPr="009917F0">
        <w:rPr>
          <w:sz w:val="24"/>
          <w:szCs w:val="24"/>
        </w:rPr>
        <w:t>.</w:t>
      </w:r>
    </w:p>
    <w:p w:rsidR="009917F0" w:rsidRDefault="009917F0" w:rsidP="009917F0">
      <w:pPr>
        <w:pStyle w:val="Textoindependiente2"/>
        <w:spacing w:line="240" w:lineRule="auto"/>
        <w:jc w:val="both"/>
        <w:rPr>
          <w:sz w:val="24"/>
          <w:szCs w:val="24"/>
        </w:rPr>
      </w:pPr>
    </w:p>
    <w:p w:rsidR="009917F0" w:rsidRDefault="009917F0" w:rsidP="009917F0">
      <w:pPr>
        <w:pStyle w:val="Textoindependiente2"/>
        <w:spacing w:line="240" w:lineRule="auto"/>
        <w:jc w:val="both"/>
        <w:rPr>
          <w:sz w:val="24"/>
          <w:szCs w:val="24"/>
        </w:rPr>
      </w:pPr>
    </w:p>
    <w:p w:rsidR="001C045C" w:rsidRDefault="001C045C" w:rsidP="009917F0">
      <w:pPr>
        <w:pStyle w:val="Textoindependiente2"/>
        <w:spacing w:line="240" w:lineRule="auto"/>
        <w:jc w:val="both"/>
        <w:rPr>
          <w:sz w:val="24"/>
          <w:szCs w:val="24"/>
        </w:rPr>
      </w:pPr>
    </w:p>
    <w:p w:rsidR="00240B55" w:rsidRDefault="00240B55" w:rsidP="009917F0">
      <w:pPr>
        <w:pStyle w:val="Textoindependiente2"/>
        <w:spacing w:line="240" w:lineRule="auto"/>
        <w:jc w:val="both"/>
        <w:rPr>
          <w:sz w:val="24"/>
          <w:szCs w:val="24"/>
        </w:rPr>
      </w:pPr>
    </w:p>
    <w:p w:rsidR="009917F0" w:rsidRDefault="001C045C" w:rsidP="009917F0">
      <w:pPr>
        <w:pStyle w:val="Textoindependiente2"/>
        <w:numPr>
          <w:ilvl w:val="0"/>
          <w:numId w:val="6"/>
        </w:numPr>
        <w:spacing w:after="0" w:line="240" w:lineRule="auto"/>
        <w:ind w:left="284"/>
        <w:jc w:val="both"/>
        <w:rPr>
          <w:sz w:val="24"/>
          <w:szCs w:val="24"/>
        </w:rPr>
      </w:pPr>
      <w:r w:rsidRPr="009917F0">
        <w:rPr>
          <w:sz w:val="24"/>
          <w:szCs w:val="24"/>
        </w:rPr>
        <w:t>Valor almace</w:t>
      </w:r>
      <w:r>
        <w:rPr>
          <w:sz w:val="24"/>
          <w:szCs w:val="24"/>
        </w:rPr>
        <w:t>nado en el registro al capturar una dirección o un dato</w:t>
      </w:r>
      <w:r w:rsidRPr="009917F0">
        <w:rPr>
          <w:sz w:val="24"/>
          <w:szCs w:val="24"/>
        </w:rPr>
        <w:t>.</w:t>
      </w:r>
    </w:p>
    <w:p w:rsidR="001C045C" w:rsidRPr="001C045C" w:rsidRDefault="001C045C" w:rsidP="001C045C">
      <w:pPr>
        <w:pStyle w:val="Textoindependiente2"/>
        <w:spacing w:after="0" w:line="240" w:lineRule="auto"/>
        <w:ind w:left="284"/>
        <w:jc w:val="both"/>
        <w:rPr>
          <w:sz w:val="24"/>
          <w:szCs w:val="24"/>
        </w:rPr>
      </w:pPr>
    </w:p>
    <w:p w:rsidR="007959E0" w:rsidRPr="009917F0" w:rsidRDefault="00F253B0" w:rsidP="00F253B0">
      <w:pPr>
        <w:pStyle w:val="Textoindependiente2"/>
        <w:numPr>
          <w:ilvl w:val="0"/>
          <w:numId w:val="6"/>
        </w:numPr>
        <w:spacing w:after="0" w:line="240" w:lineRule="auto"/>
        <w:ind w:left="284"/>
        <w:jc w:val="both"/>
        <w:rPr>
          <w:sz w:val="24"/>
          <w:szCs w:val="24"/>
          <w:lang w:val="es-ES"/>
        </w:rPr>
      </w:pPr>
      <w:r w:rsidRPr="009917F0">
        <w:rPr>
          <w:sz w:val="24"/>
          <w:szCs w:val="24"/>
        </w:rPr>
        <w:t>Valor del contador de</w:t>
      </w:r>
      <w:r w:rsidR="001C045C">
        <w:rPr>
          <w:sz w:val="24"/>
          <w:szCs w:val="24"/>
        </w:rPr>
        <w:t>l</w:t>
      </w:r>
      <w:r w:rsidRPr="009917F0">
        <w:rPr>
          <w:sz w:val="24"/>
          <w:szCs w:val="24"/>
        </w:rPr>
        <w:t xml:space="preserve"> programa al ejecutar una instrucción</w:t>
      </w:r>
      <w:r w:rsidR="001C045C">
        <w:rPr>
          <w:sz w:val="24"/>
          <w:szCs w:val="24"/>
        </w:rPr>
        <w:t xml:space="preserve"> desde el microcontrolador</w:t>
      </w:r>
      <w:r w:rsidR="007959E0" w:rsidRPr="009917F0">
        <w:rPr>
          <w:sz w:val="24"/>
          <w:szCs w:val="24"/>
        </w:rPr>
        <w:t>.</w:t>
      </w:r>
    </w:p>
    <w:p w:rsidR="007959E0" w:rsidRPr="001C045C" w:rsidRDefault="007959E0" w:rsidP="001C045C">
      <w:pPr>
        <w:rPr>
          <w:sz w:val="24"/>
          <w:szCs w:val="24"/>
        </w:rPr>
      </w:pPr>
    </w:p>
    <w:p w:rsidR="007959E0" w:rsidRPr="009917F0" w:rsidRDefault="00F253B0" w:rsidP="00F253B0">
      <w:pPr>
        <w:pStyle w:val="Textoindependiente2"/>
        <w:numPr>
          <w:ilvl w:val="0"/>
          <w:numId w:val="6"/>
        </w:numPr>
        <w:spacing w:after="0" w:line="240" w:lineRule="auto"/>
        <w:ind w:left="284"/>
        <w:jc w:val="both"/>
        <w:rPr>
          <w:sz w:val="24"/>
          <w:szCs w:val="24"/>
        </w:rPr>
      </w:pPr>
      <w:r w:rsidRPr="009917F0">
        <w:rPr>
          <w:sz w:val="24"/>
          <w:szCs w:val="24"/>
        </w:rPr>
        <w:t>Valor de las banderas almacenadas en el registro de estado al ejecutar una instrucción.</w:t>
      </w:r>
    </w:p>
    <w:p w:rsidR="007959E0" w:rsidRPr="009917F0" w:rsidRDefault="007959E0" w:rsidP="007959E0">
      <w:pPr>
        <w:pStyle w:val="Prrafodelista"/>
        <w:rPr>
          <w:sz w:val="24"/>
          <w:szCs w:val="24"/>
        </w:rPr>
      </w:pPr>
    </w:p>
    <w:p w:rsidR="007959E0" w:rsidRPr="009917F0" w:rsidRDefault="00F253B0" w:rsidP="00DA2AFA">
      <w:pPr>
        <w:pStyle w:val="Textoindependiente2"/>
        <w:numPr>
          <w:ilvl w:val="0"/>
          <w:numId w:val="6"/>
        </w:numPr>
        <w:spacing w:after="0" w:line="240" w:lineRule="auto"/>
        <w:ind w:left="284"/>
        <w:jc w:val="both"/>
        <w:rPr>
          <w:sz w:val="24"/>
          <w:szCs w:val="24"/>
        </w:rPr>
      </w:pPr>
      <w:r w:rsidRPr="009917F0">
        <w:rPr>
          <w:sz w:val="24"/>
          <w:szCs w:val="24"/>
        </w:rPr>
        <w:t>Valor de salida en la ALU al ej</w:t>
      </w:r>
      <w:r w:rsidR="009917F0">
        <w:rPr>
          <w:sz w:val="24"/>
          <w:szCs w:val="24"/>
        </w:rPr>
        <w:t xml:space="preserve">ecutar una operación </w:t>
      </w:r>
      <w:r w:rsidRPr="009917F0">
        <w:rPr>
          <w:sz w:val="24"/>
          <w:szCs w:val="24"/>
        </w:rPr>
        <w:t>lógica</w:t>
      </w:r>
    </w:p>
    <w:p w:rsidR="007959E0" w:rsidRPr="009917F0" w:rsidRDefault="007959E0" w:rsidP="007959E0">
      <w:pPr>
        <w:pStyle w:val="Prrafodelista"/>
        <w:rPr>
          <w:sz w:val="24"/>
          <w:szCs w:val="24"/>
        </w:rPr>
      </w:pPr>
    </w:p>
    <w:p w:rsidR="007959E0" w:rsidRPr="009917F0" w:rsidRDefault="00F253B0" w:rsidP="003C5B81">
      <w:pPr>
        <w:pStyle w:val="Textoindependiente2"/>
        <w:numPr>
          <w:ilvl w:val="0"/>
          <w:numId w:val="6"/>
        </w:numPr>
        <w:spacing w:after="0" w:line="240" w:lineRule="auto"/>
        <w:ind w:left="284"/>
        <w:jc w:val="both"/>
        <w:rPr>
          <w:sz w:val="24"/>
          <w:szCs w:val="24"/>
        </w:rPr>
      </w:pPr>
      <w:r w:rsidRPr="009917F0">
        <w:rPr>
          <w:sz w:val="24"/>
          <w:szCs w:val="24"/>
        </w:rPr>
        <w:t xml:space="preserve">Valor de la unidad de control para activar cada </w:t>
      </w:r>
      <w:r w:rsidR="009917F0">
        <w:rPr>
          <w:sz w:val="24"/>
          <w:szCs w:val="24"/>
        </w:rPr>
        <w:t xml:space="preserve">uno </w:t>
      </w:r>
      <w:r w:rsidRPr="009917F0">
        <w:rPr>
          <w:sz w:val="24"/>
          <w:szCs w:val="24"/>
        </w:rPr>
        <w:t>de los elementos al capturar y ejecutar una instrucción.</w:t>
      </w:r>
    </w:p>
    <w:p w:rsidR="007959E0" w:rsidRDefault="007959E0" w:rsidP="007959E0">
      <w:pPr>
        <w:pStyle w:val="Prrafodelista"/>
        <w:rPr>
          <w:rFonts w:ascii="Book Antiqua" w:hAnsi="Book Antiqua"/>
        </w:rPr>
      </w:pPr>
    </w:p>
    <w:p w:rsidR="002869D7" w:rsidRPr="00D70C6A" w:rsidRDefault="009917F0" w:rsidP="004534C2">
      <w:pPr>
        <w:pStyle w:val="Ttulo1"/>
        <w:rPr>
          <w:b/>
          <w:sz w:val="24"/>
          <w:szCs w:val="24"/>
        </w:rPr>
      </w:pPr>
      <w:r w:rsidRPr="00D70C6A">
        <w:rPr>
          <w:b/>
          <w:sz w:val="24"/>
          <w:szCs w:val="24"/>
        </w:rPr>
        <w:t>desarrollo</w:t>
      </w:r>
    </w:p>
    <w:p w:rsidR="001F6E53" w:rsidRPr="00240B55" w:rsidRDefault="001F6E53" w:rsidP="00C829D3">
      <w:pPr>
        <w:jc w:val="both"/>
        <w:rPr>
          <w:sz w:val="24"/>
          <w:szCs w:val="24"/>
          <w:lang w:val="es-ES"/>
        </w:rPr>
      </w:pPr>
    </w:p>
    <w:p w:rsidR="001F6E53" w:rsidRPr="00240B55" w:rsidRDefault="00F11929" w:rsidP="001F6E53">
      <w:pPr>
        <w:jc w:val="both"/>
        <w:rPr>
          <w:sz w:val="24"/>
          <w:szCs w:val="24"/>
        </w:rPr>
      </w:pPr>
      <w:r w:rsidRPr="00240B55">
        <w:rPr>
          <w:sz w:val="24"/>
          <w:szCs w:val="24"/>
        </w:rPr>
        <w:t xml:space="preserve">Un </w:t>
      </w:r>
      <w:r w:rsidR="001F6E53" w:rsidRPr="00240B55">
        <w:rPr>
          <w:sz w:val="24"/>
          <w:szCs w:val="24"/>
        </w:rPr>
        <w:t>Microprocesador es un circuito integrado, el cual es conocido como como el cerebro de un sistema informático, tales como</w:t>
      </w:r>
      <w:r w:rsidR="00606B7E" w:rsidRPr="00240B55">
        <w:rPr>
          <w:sz w:val="24"/>
          <w:szCs w:val="24"/>
        </w:rPr>
        <w:t xml:space="preserve"> computadores, celulares, tablet’s</w:t>
      </w:r>
      <w:r w:rsidR="001F6E53" w:rsidRPr="00240B55">
        <w:rPr>
          <w:sz w:val="24"/>
          <w:szCs w:val="24"/>
        </w:rPr>
        <w:t xml:space="preserve"> entre otros. Este está constituido básicamente por un banco de instrucciones, instrucción de registro, contador de programa, una unidad de control, un status register y una ALU. </w:t>
      </w:r>
    </w:p>
    <w:p w:rsidR="001F6E53" w:rsidRPr="00240B55" w:rsidRDefault="001F6E53" w:rsidP="001F6E53">
      <w:pPr>
        <w:jc w:val="both"/>
        <w:rPr>
          <w:sz w:val="24"/>
          <w:szCs w:val="24"/>
        </w:rPr>
      </w:pPr>
    </w:p>
    <w:p w:rsidR="001F6E53" w:rsidRPr="00240B55" w:rsidRDefault="001F6E53" w:rsidP="001F6E53">
      <w:pPr>
        <w:jc w:val="both"/>
        <w:rPr>
          <w:sz w:val="24"/>
          <w:szCs w:val="24"/>
        </w:rPr>
      </w:pPr>
      <w:r w:rsidRPr="00240B55">
        <w:rPr>
          <w:sz w:val="24"/>
          <w:szCs w:val="24"/>
        </w:rPr>
        <w:t xml:space="preserve">Donde el banco de registro almacena  los valores cargados a cada registro que el microprocesador tenga, permitiendo luego operar estos valores en la </w:t>
      </w:r>
      <w:r w:rsidR="00606B7E" w:rsidRPr="00240B55">
        <w:rPr>
          <w:sz w:val="24"/>
          <w:szCs w:val="24"/>
        </w:rPr>
        <w:t>ALU</w:t>
      </w:r>
      <w:r w:rsidRPr="00240B55">
        <w:rPr>
          <w:sz w:val="24"/>
          <w:szCs w:val="24"/>
        </w:rPr>
        <w:t>; las instrucciones de registros permiten almacenar la dirección de la siguiente instrucción que se va a ejecutar, por su parte el contador de programa  indica la posición de la secuencia de instrucciones que se está ejecutando.</w:t>
      </w:r>
    </w:p>
    <w:p w:rsidR="001F6E53" w:rsidRPr="00240B55" w:rsidRDefault="001F6E53" w:rsidP="001F6E53">
      <w:pPr>
        <w:jc w:val="both"/>
        <w:rPr>
          <w:sz w:val="24"/>
          <w:szCs w:val="24"/>
        </w:rPr>
      </w:pPr>
    </w:p>
    <w:p w:rsidR="001F6E53" w:rsidRPr="00240B55" w:rsidRDefault="001F6E53" w:rsidP="001F6E53">
      <w:pPr>
        <w:jc w:val="both"/>
        <w:rPr>
          <w:sz w:val="24"/>
          <w:szCs w:val="24"/>
        </w:rPr>
      </w:pPr>
      <w:r w:rsidRPr="00240B55">
        <w:rPr>
          <w:sz w:val="24"/>
          <w:szCs w:val="24"/>
        </w:rPr>
        <w:t xml:space="preserve"> De igual forma se tiene la unidad de control la cual es una de las más importantes que posee el microprocesador, puesta que esta se encarga en determinar qué operación debe hacer la </w:t>
      </w:r>
      <w:r w:rsidR="00606B7E" w:rsidRPr="00240B55">
        <w:rPr>
          <w:sz w:val="24"/>
          <w:szCs w:val="24"/>
        </w:rPr>
        <w:t>ALU</w:t>
      </w:r>
      <w:r w:rsidRPr="00240B55">
        <w:rPr>
          <w:sz w:val="24"/>
          <w:szCs w:val="24"/>
        </w:rPr>
        <w:t xml:space="preserve">, ,mientras que el status register es el encargado de almacenar los estados de cada bandera que se halla activado de acuerdo a la operación hecha. Por ultimo tenemos la </w:t>
      </w:r>
      <w:r w:rsidR="00606B7E" w:rsidRPr="00240B55">
        <w:rPr>
          <w:sz w:val="24"/>
          <w:szCs w:val="24"/>
        </w:rPr>
        <w:t xml:space="preserve">ALU </w:t>
      </w:r>
      <w:r w:rsidRPr="00240B55">
        <w:rPr>
          <w:sz w:val="24"/>
          <w:szCs w:val="24"/>
        </w:rPr>
        <w:t>se denomina unidad aritmético lógica, la cual permite realizar operación como suma, resta, multiplicación etc.</w:t>
      </w:r>
    </w:p>
    <w:p w:rsidR="001F6E53" w:rsidRPr="001F6E53" w:rsidRDefault="001F6E53" w:rsidP="001F6E53">
      <w:pPr>
        <w:jc w:val="both"/>
        <w:rPr>
          <w:rFonts w:ascii="Book Antiqua" w:hAnsi="Book Antiqua"/>
        </w:rPr>
      </w:pPr>
    </w:p>
    <w:p w:rsidR="00CB35D0" w:rsidRDefault="00CB35D0" w:rsidP="001F6E53">
      <w:pPr>
        <w:jc w:val="both"/>
        <w:rPr>
          <w:rFonts w:ascii="Book Antiqua" w:hAnsi="Book Antiqua"/>
        </w:rPr>
      </w:pPr>
    </w:p>
    <w:p w:rsidR="00CB35D0" w:rsidRDefault="00CB35D0" w:rsidP="001F6E53">
      <w:pPr>
        <w:jc w:val="both"/>
        <w:rPr>
          <w:rFonts w:ascii="Book Antiqua" w:hAnsi="Book Antiqua"/>
        </w:rPr>
      </w:pPr>
    </w:p>
    <w:p w:rsidR="00CB35D0" w:rsidRPr="00CB35D0" w:rsidRDefault="00CB35D0" w:rsidP="001F6E53">
      <w:pPr>
        <w:jc w:val="both"/>
        <w:rPr>
          <w:sz w:val="24"/>
          <w:szCs w:val="24"/>
        </w:rPr>
      </w:pPr>
    </w:p>
    <w:p w:rsidR="001F6E53" w:rsidRPr="00CB35D0" w:rsidRDefault="001F6E53" w:rsidP="001F6E53">
      <w:pPr>
        <w:jc w:val="both"/>
        <w:rPr>
          <w:sz w:val="24"/>
          <w:szCs w:val="24"/>
        </w:rPr>
      </w:pPr>
      <w:r w:rsidRPr="00CB35D0">
        <w:rPr>
          <w:sz w:val="24"/>
          <w:szCs w:val="24"/>
        </w:rPr>
        <w:t xml:space="preserve"> Para que </w:t>
      </w:r>
      <w:r w:rsidR="00CB35D0" w:rsidRPr="00CB35D0">
        <w:rPr>
          <w:sz w:val="24"/>
          <w:szCs w:val="24"/>
        </w:rPr>
        <w:t xml:space="preserve">un </w:t>
      </w:r>
      <w:r w:rsidRPr="00CB35D0">
        <w:rPr>
          <w:sz w:val="24"/>
          <w:szCs w:val="24"/>
        </w:rPr>
        <w:t>microprocesador ejecute una tarea dada se requiere que este tenga un conjunto de instrucciones que le indiquen que debe de hacer, estas instrucciones se encuentran programadas en un lenguaje de bajo nivel o de máquina, conocido c</w:t>
      </w:r>
      <w:r w:rsidR="00F11929" w:rsidRPr="00CB35D0">
        <w:rPr>
          <w:sz w:val="24"/>
          <w:szCs w:val="24"/>
        </w:rPr>
        <w:t>omo ensamblador.  En la figura 2</w:t>
      </w:r>
      <w:r w:rsidRPr="00CB35D0">
        <w:rPr>
          <w:sz w:val="24"/>
          <w:szCs w:val="24"/>
        </w:rPr>
        <w:t xml:space="preserve"> se muestra la parte esquemática realizada en este</w:t>
      </w:r>
      <w:r w:rsidR="00F11929" w:rsidRPr="00CB35D0">
        <w:rPr>
          <w:sz w:val="24"/>
          <w:szCs w:val="24"/>
        </w:rPr>
        <w:t xml:space="preserve"> proyecto.</w:t>
      </w:r>
    </w:p>
    <w:p w:rsidR="001F6E53" w:rsidRPr="001F6E53" w:rsidRDefault="001F6E53" w:rsidP="001F6E53">
      <w:pPr>
        <w:jc w:val="both"/>
        <w:rPr>
          <w:rFonts w:ascii="Book Antiqua" w:hAnsi="Book Antiqua"/>
        </w:rPr>
      </w:pPr>
    </w:p>
    <w:p w:rsidR="001F6E53" w:rsidRPr="001F6E53" w:rsidRDefault="001F6E53" w:rsidP="001F6E53">
      <w:pPr>
        <w:jc w:val="both"/>
        <w:rPr>
          <w:rFonts w:ascii="Book Antiqua" w:hAnsi="Book Antiqua"/>
        </w:rPr>
      </w:pPr>
      <w:r w:rsidRPr="007767A6">
        <w:rPr>
          <w:rFonts w:ascii="Book Antiqua" w:hAnsi="Book Antiqua"/>
          <w:noProof/>
          <w:lang w:eastAsia="es-CO"/>
        </w:rPr>
        <w:drawing>
          <wp:inline distT="0" distB="0" distL="0" distR="0" wp14:anchorId="030812C0" wp14:editId="67C3F55D">
            <wp:extent cx="3096260" cy="3137535"/>
            <wp:effectExtent l="0" t="0" r="889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6260" cy="3137535"/>
                    </a:xfrm>
                    <a:prstGeom prst="rect">
                      <a:avLst/>
                    </a:prstGeom>
                  </pic:spPr>
                </pic:pic>
              </a:graphicData>
            </a:graphic>
          </wp:inline>
        </w:drawing>
      </w:r>
    </w:p>
    <w:p w:rsidR="001F6E53" w:rsidRPr="001F6E53" w:rsidRDefault="00F11929" w:rsidP="001F6E53">
      <w:pPr>
        <w:ind w:left="360"/>
        <w:jc w:val="center"/>
        <w:rPr>
          <w:rFonts w:ascii="Book Antiqua" w:hAnsi="Book Antiqua"/>
          <w:i/>
          <w:sz w:val="18"/>
          <w:szCs w:val="18"/>
          <w:lang w:val="es-ES"/>
        </w:rPr>
      </w:pPr>
      <w:r>
        <w:rPr>
          <w:rFonts w:ascii="Book Antiqua" w:hAnsi="Book Antiqua"/>
          <w:b/>
          <w:i/>
          <w:sz w:val="18"/>
          <w:szCs w:val="18"/>
          <w:lang w:val="es-ES"/>
        </w:rPr>
        <w:t>Figura 2</w:t>
      </w:r>
      <w:r w:rsidR="001F6E53" w:rsidRPr="007767A6">
        <w:rPr>
          <w:rFonts w:ascii="Book Antiqua" w:hAnsi="Book Antiqua"/>
          <w:b/>
          <w:i/>
          <w:sz w:val="18"/>
          <w:szCs w:val="18"/>
          <w:lang w:val="es-ES"/>
        </w:rPr>
        <w:t xml:space="preserve">. </w:t>
      </w:r>
      <w:r w:rsidR="001F6E53" w:rsidRPr="001F6E53">
        <w:rPr>
          <w:rFonts w:ascii="Book Antiqua" w:hAnsi="Book Antiqua"/>
          <w:i/>
          <w:sz w:val="18"/>
          <w:szCs w:val="18"/>
          <w:lang w:val="es-ES"/>
        </w:rPr>
        <w:t>Esquemático</w:t>
      </w:r>
      <w:r w:rsidR="001F6E53">
        <w:rPr>
          <w:rFonts w:ascii="Book Antiqua" w:hAnsi="Book Antiqua"/>
          <w:i/>
          <w:sz w:val="18"/>
          <w:szCs w:val="18"/>
          <w:lang w:val="es-ES"/>
        </w:rPr>
        <w:t xml:space="preserve"> del procesador Core AVR</w:t>
      </w:r>
      <w:r w:rsidR="001F6E53" w:rsidRPr="007767A6">
        <w:rPr>
          <w:rFonts w:ascii="Book Antiqua" w:hAnsi="Book Antiqua"/>
          <w:i/>
          <w:sz w:val="18"/>
          <w:szCs w:val="18"/>
          <w:lang w:val="es-ES"/>
        </w:rPr>
        <w:t>.</w:t>
      </w:r>
    </w:p>
    <w:p w:rsidR="001F6E53" w:rsidRPr="001F6E53" w:rsidRDefault="001F6E53" w:rsidP="001F6E53">
      <w:pPr>
        <w:jc w:val="both"/>
        <w:rPr>
          <w:rFonts w:ascii="Book Antiqua" w:hAnsi="Book Antiqua"/>
        </w:rPr>
      </w:pPr>
    </w:p>
    <w:p w:rsidR="00BF0B3A" w:rsidRDefault="00BF0B3A" w:rsidP="00BF0B3A">
      <w:pPr>
        <w:autoSpaceDE/>
        <w:autoSpaceDN/>
        <w:spacing w:before="100" w:beforeAutospacing="1" w:after="100" w:afterAutospacing="1"/>
        <w:jc w:val="both"/>
        <w:rPr>
          <w:sz w:val="24"/>
          <w:szCs w:val="24"/>
          <w:lang w:eastAsia="es-CO"/>
        </w:rPr>
      </w:pPr>
    </w:p>
    <w:p w:rsidR="00BF0B3A" w:rsidRPr="00BF0B3A" w:rsidRDefault="00BF0B3A" w:rsidP="00BF0B3A">
      <w:pPr>
        <w:autoSpaceDE/>
        <w:autoSpaceDN/>
        <w:spacing w:before="100" w:beforeAutospacing="1" w:after="100" w:afterAutospacing="1"/>
        <w:jc w:val="both"/>
        <w:rPr>
          <w:sz w:val="24"/>
          <w:szCs w:val="24"/>
          <w:lang w:eastAsia="es-CO"/>
        </w:rPr>
      </w:pPr>
      <w:r w:rsidRPr="00BF0B3A">
        <w:rPr>
          <w:sz w:val="24"/>
          <w:szCs w:val="24"/>
          <w:lang w:eastAsia="es-CO"/>
        </w:rPr>
        <w:t xml:space="preserve">Básicamente la programación de </w:t>
      </w:r>
      <w:r w:rsidR="00CB35D0" w:rsidRPr="00BF0B3A">
        <w:rPr>
          <w:sz w:val="24"/>
          <w:szCs w:val="24"/>
          <w:lang w:eastAsia="es-CO"/>
        </w:rPr>
        <w:t>microcontroladores</w:t>
      </w:r>
      <w:r w:rsidRPr="00BF0B3A">
        <w:rPr>
          <w:sz w:val="24"/>
          <w:szCs w:val="24"/>
          <w:lang w:eastAsia="es-CO"/>
        </w:rPr>
        <w:t xml:space="preserve"> se basa en la configuración de los registros que dispone junto con sus bits, y en la implementación de algoritmos y rutinas que </w:t>
      </w:r>
      <w:r w:rsidR="00CB35D0" w:rsidRPr="00BF0B3A">
        <w:rPr>
          <w:sz w:val="24"/>
          <w:szCs w:val="24"/>
          <w:lang w:eastAsia="es-CO"/>
        </w:rPr>
        <w:t>interactúen</w:t>
      </w:r>
      <w:r w:rsidRPr="00BF0B3A">
        <w:rPr>
          <w:sz w:val="24"/>
          <w:szCs w:val="24"/>
          <w:lang w:eastAsia="es-CO"/>
        </w:rPr>
        <w:t xml:space="preserve"> con estos registros.</w:t>
      </w:r>
    </w:p>
    <w:p w:rsidR="00CB35D0" w:rsidRDefault="00CB35D0" w:rsidP="00BF0B3A">
      <w:pPr>
        <w:autoSpaceDE/>
        <w:autoSpaceDN/>
        <w:spacing w:before="100" w:beforeAutospacing="1" w:after="100" w:afterAutospacing="1"/>
        <w:jc w:val="both"/>
        <w:rPr>
          <w:sz w:val="24"/>
          <w:szCs w:val="24"/>
          <w:lang w:eastAsia="es-CO"/>
        </w:rPr>
      </w:pPr>
      <w:r>
        <w:rPr>
          <w:sz w:val="24"/>
          <w:szCs w:val="24"/>
          <w:lang w:eastAsia="es-CO"/>
        </w:rPr>
        <w:t>Pero</w:t>
      </w:r>
      <w:r w:rsidR="00BF0B3A" w:rsidRPr="00BF0B3A">
        <w:rPr>
          <w:sz w:val="24"/>
          <w:szCs w:val="24"/>
          <w:lang w:eastAsia="es-CO"/>
        </w:rPr>
        <w:t>, ¿qué es un registro?</w:t>
      </w:r>
      <w:r w:rsidR="00BF0B3A" w:rsidRPr="00BF0B3A">
        <w:rPr>
          <w:sz w:val="24"/>
          <w:szCs w:val="24"/>
          <w:lang w:eastAsia="es-CO"/>
        </w:rPr>
        <w:br/>
        <w:t xml:space="preserve">Un registro es un espacio de almacenamiento especial del microcontrolador que </w:t>
      </w:r>
      <w:r w:rsidRPr="00BF0B3A">
        <w:rPr>
          <w:sz w:val="24"/>
          <w:szCs w:val="24"/>
          <w:lang w:eastAsia="es-CO"/>
        </w:rPr>
        <w:t>está</w:t>
      </w:r>
      <w:r w:rsidR="00BF0B3A" w:rsidRPr="00BF0B3A">
        <w:rPr>
          <w:sz w:val="24"/>
          <w:szCs w:val="24"/>
          <w:lang w:eastAsia="es-CO"/>
        </w:rPr>
        <w:t xml:space="preserve"> relacionado (conectado) a </w:t>
      </w:r>
      <w:r w:rsidRPr="00BF0B3A">
        <w:rPr>
          <w:sz w:val="24"/>
          <w:szCs w:val="24"/>
          <w:lang w:eastAsia="es-CO"/>
        </w:rPr>
        <w:t>algún</w:t>
      </w:r>
      <w:r w:rsidR="00BF0B3A" w:rsidRPr="00BF0B3A">
        <w:rPr>
          <w:sz w:val="24"/>
          <w:szCs w:val="24"/>
          <w:lang w:eastAsia="es-CO"/>
        </w:rPr>
        <w:t xml:space="preserve"> </w:t>
      </w:r>
      <w:r w:rsidRPr="00BF0B3A">
        <w:rPr>
          <w:sz w:val="24"/>
          <w:szCs w:val="24"/>
          <w:lang w:eastAsia="es-CO"/>
        </w:rPr>
        <w:t>periférico</w:t>
      </w:r>
      <w:r w:rsidR="00BF0B3A" w:rsidRPr="00BF0B3A">
        <w:rPr>
          <w:sz w:val="24"/>
          <w:szCs w:val="24"/>
          <w:lang w:eastAsia="es-CO"/>
        </w:rPr>
        <w:t xml:space="preserve"> y que cada bit representa el funcionamiento o estado del mismo. Los registros tienen un nombre único de acuerdo a su funcionamiento, y los bits individuales del registro también suelen tener un nombre único y </w:t>
      </w:r>
    </w:p>
    <w:p w:rsidR="00CB35D0" w:rsidRDefault="00CB35D0" w:rsidP="00BF0B3A">
      <w:pPr>
        <w:autoSpaceDE/>
        <w:autoSpaceDN/>
        <w:spacing w:before="100" w:beforeAutospacing="1" w:after="100" w:afterAutospacing="1"/>
        <w:jc w:val="both"/>
        <w:rPr>
          <w:sz w:val="24"/>
          <w:szCs w:val="24"/>
          <w:lang w:eastAsia="es-CO"/>
        </w:rPr>
      </w:pPr>
    </w:p>
    <w:p w:rsidR="00D70C6A" w:rsidRDefault="00D70C6A" w:rsidP="00CB35D0">
      <w:pPr>
        <w:autoSpaceDE/>
        <w:autoSpaceDN/>
        <w:spacing w:before="100" w:beforeAutospacing="1" w:after="100" w:afterAutospacing="1"/>
        <w:jc w:val="both"/>
        <w:rPr>
          <w:sz w:val="24"/>
          <w:szCs w:val="24"/>
          <w:lang w:eastAsia="es-CO"/>
        </w:rPr>
      </w:pPr>
    </w:p>
    <w:p w:rsidR="00CB35D0" w:rsidRDefault="00D70C6A" w:rsidP="00CB35D0">
      <w:pPr>
        <w:autoSpaceDE/>
        <w:autoSpaceDN/>
        <w:spacing w:before="100" w:beforeAutospacing="1" w:after="100" w:afterAutospacing="1"/>
        <w:jc w:val="both"/>
        <w:rPr>
          <w:sz w:val="24"/>
          <w:szCs w:val="24"/>
          <w:lang w:eastAsia="es-CO"/>
        </w:rPr>
      </w:pPr>
      <w:r w:rsidRPr="00BF0B3A">
        <w:rPr>
          <w:sz w:val="24"/>
          <w:szCs w:val="24"/>
          <w:lang w:eastAsia="es-CO"/>
        </w:rPr>
        <w:t>Un</w:t>
      </w:r>
      <w:r w:rsidR="00BF0B3A" w:rsidRPr="00BF0B3A">
        <w:rPr>
          <w:sz w:val="24"/>
          <w:szCs w:val="24"/>
          <w:lang w:eastAsia="es-CO"/>
        </w:rPr>
        <w:t xml:space="preserve"> </w:t>
      </w:r>
      <w:r w:rsidR="00CB35D0" w:rsidRPr="00BF0B3A">
        <w:rPr>
          <w:sz w:val="24"/>
          <w:szCs w:val="24"/>
          <w:lang w:eastAsia="es-CO"/>
        </w:rPr>
        <w:t>propósito</w:t>
      </w:r>
      <w:r w:rsidR="00BF0B3A" w:rsidRPr="00BF0B3A">
        <w:rPr>
          <w:sz w:val="24"/>
          <w:szCs w:val="24"/>
          <w:lang w:eastAsia="es-CO"/>
        </w:rPr>
        <w:t xml:space="preserve"> específico. El tamaño de los registros suele estar relacionada con el ancho de bus de cada arquitectura, para el caso de los AVR de 8 bits, la </w:t>
      </w:r>
      <w:r w:rsidR="00CB35D0" w:rsidRPr="00BF0B3A">
        <w:rPr>
          <w:sz w:val="24"/>
          <w:szCs w:val="24"/>
          <w:lang w:eastAsia="es-CO"/>
        </w:rPr>
        <w:t>mayoría</w:t>
      </w:r>
      <w:r w:rsidR="00BF0B3A" w:rsidRPr="00BF0B3A">
        <w:rPr>
          <w:sz w:val="24"/>
          <w:szCs w:val="24"/>
          <w:lang w:eastAsia="es-CO"/>
        </w:rPr>
        <w:t xml:space="preserve"> de sus registros son de 8 bits.</w:t>
      </w:r>
    </w:p>
    <w:p w:rsidR="00CB35D0" w:rsidRPr="0041077F" w:rsidRDefault="00CB35D0" w:rsidP="00CB35D0">
      <w:pPr>
        <w:autoSpaceDE/>
        <w:autoSpaceDN/>
        <w:spacing w:before="100" w:beforeAutospacing="1" w:after="100" w:afterAutospacing="1"/>
        <w:jc w:val="both"/>
        <w:rPr>
          <w:sz w:val="24"/>
          <w:szCs w:val="24"/>
        </w:rPr>
      </w:pPr>
      <w:r w:rsidRPr="0041077F">
        <w:rPr>
          <w:sz w:val="24"/>
          <w:szCs w:val="24"/>
        </w:rPr>
        <w:t>Por cada puerto de E/S existen 3 registros que lo controlan: DDRx, PORTx y PINx (la x hace referencia al nombre del puerto seleccionado: A, B, C</w:t>
      </w:r>
      <w:r w:rsidR="00D94D27">
        <w:rPr>
          <w:sz w:val="24"/>
          <w:szCs w:val="24"/>
        </w:rPr>
        <w:t>,</w:t>
      </w:r>
      <w:r w:rsidRPr="0041077F">
        <w:rPr>
          <w:sz w:val="24"/>
          <w:szCs w:val="24"/>
        </w:rPr>
        <w:t xml:space="preserve"> etc.). Cada bit de estos registros hace referencia a un pin físico del puerto en el chip.</w:t>
      </w:r>
    </w:p>
    <w:p w:rsidR="0041077F" w:rsidRPr="00CB35D0" w:rsidRDefault="0041077F" w:rsidP="00CB35D0">
      <w:pPr>
        <w:autoSpaceDE/>
        <w:autoSpaceDN/>
        <w:spacing w:before="100" w:beforeAutospacing="1" w:after="100" w:afterAutospacing="1"/>
        <w:jc w:val="both"/>
        <w:rPr>
          <w:sz w:val="24"/>
          <w:szCs w:val="24"/>
          <w:lang w:eastAsia="es-CO"/>
        </w:rPr>
      </w:pPr>
    </w:p>
    <w:p w:rsidR="0041077F" w:rsidRPr="00240B55" w:rsidRDefault="00CB35D0" w:rsidP="0041077F">
      <w:pPr>
        <w:pStyle w:val="NormalWeb"/>
        <w:numPr>
          <w:ilvl w:val="0"/>
          <w:numId w:val="12"/>
        </w:numPr>
      </w:pPr>
      <w:r w:rsidRPr="00240B55">
        <w:rPr>
          <w:rStyle w:val="Textoennegrita"/>
          <w:bCs w:val="0"/>
        </w:rPr>
        <w:t>DDRx : Data Direccion Register</w:t>
      </w:r>
    </w:p>
    <w:p w:rsidR="00CB35D0" w:rsidRDefault="00CB35D0" w:rsidP="00CB35D0">
      <w:pPr>
        <w:pStyle w:val="NormalWeb"/>
      </w:pPr>
      <w:r>
        <w:t>Este registro es el Registro de Dirección de datos, y como su nombre lo indica establece la dirección de datos de cada pin del puerto, quiere decir que con este registro se programan los pines del puerto como entrada o como salida.</w:t>
      </w:r>
    </w:p>
    <w:p w:rsidR="00CB35D0" w:rsidRDefault="00CB35D0" w:rsidP="00CB35D0">
      <w:pPr>
        <w:pStyle w:val="NormalWeb"/>
      </w:pPr>
      <w:r>
        <w:t>Cada pin en un puerto es independiente y por lo tanto la totalidad del puerto no tiene que ser configurado totalmente como un puerto de entrada o salida. Escribiendo un 1 en la posición del pin en el DDRx configurará ese pin como un pin de salida y escribiendo un 0 configurará el pin como un pin de entrada.</w:t>
      </w:r>
    </w:p>
    <w:p w:rsidR="00240B55" w:rsidRPr="00240B55" w:rsidRDefault="00240B55" w:rsidP="00240B55">
      <w:pPr>
        <w:pStyle w:val="Ttulo1"/>
        <w:numPr>
          <w:ilvl w:val="0"/>
          <w:numId w:val="12"/>
        </w:numPr>
        <w:rPr>
          <w:sz w:val="24"/>
          <w:szCs w:val="24"/>
          <w:lang w:eastAsia="es-CO"/>
        </w:rPr>
      </w:pPr>
      <w:r>
        <w:rPr>
          <w:rStyle w:val="Textoennegrita"/>
          <w:bCs w:val="0"/>
          <w:sz w:val="24"/>
          <w:szCs w:val="24"/>
        </w:rPr>
        <w:t>PORTx</w:t>
      </w:r>
      <w:r w:rsidRPr="00240B55">
        <w:rPr>
          <w:rStyle w:val="Textoennegrita"/>
          <w:bCs w:val="0"/>
          <w:sz w:val="24"/>
          <w:szCs w:val="24"/>
        </w:rPr>
        <w:t>:</w:t>
      </w:r>
    </w:p>
    <w:p w:rsidR="00240B55" w:rsidRDefault="00240B55" w:rsidP="00240B55">
      <w:pPr>
        <w:pStyle w:val="NormalWeb"/>
      </w:pPr>
      <w:r>
        <w:t>Se trata un registro con una doble funcionalidad dependiendo de si el pin del puerto es de entrada o de salida.</w:t>
      </w:r>
    </w:p>
    <w:p w:rsidR="00240B55" w:rsidRDefault="00240B55" w:rsidP="00240B55">
      <w:pPr>
        <w:pStyle w:val="NormalWeb"/>
      </w:pPr>
      <w:r>
        <w:t>Si el puerto está configurado como salida (DDRx = 1), el valor escrito en cualquiera de los bits de este registro será reflejado en el pin del microcontrolador, es decir un 1 pone la salida en Alto y un 0 pone la salida en Bajo.</w:t>
      </w:r>
    </w:p>
    <w:p w:rsidR="00240B55" w:rsidRDefault="00240B55" w:rsidP="00240B55">
      <w:pPr>
        <w:pStyle w:val="NormalWeb"/>
      </w:pPr>
      <w:r>
        <w:t>Por el contrario, si el puerto se configura como entrada (DDRx = 0), escribir un 1 en cualquier bit del registro habilitará la resistencia PULL-UP en el pin correspondiente al puerto. Si se escribe un 0 la resistencia PULL-UP queda desconectada.</w:t>
      </w:r>
    </w:p>
    <w:p w:rsidR="00240B55" w:rsidRDefault="00240B55" w:rsidP="00CB35D0">
      <w:pPr>
        <w:pStyle w:val="NormalWeb"/>
      </w:pPr>
    </w:p>
    <w:p w:rsidR="00240B55" w:rsidRDefault="00240B55" w:rsidP="00CB35D0">
      <w:pPr>
        <w:pStyle w:val="NormalWeb"/>
      </w:pPr>
    </w:p>
    <w:p w:rsidR="00240B55" w:rsidRDefault="00D94D27" w:rsidP="00240B55">
      <w:pPr>
        <w:pStyle w:val="Ttulo1"/>
        <w:numPr>
          <w:ilvl w:val="0"/>
          <w:numId w:val="12"/>
        </w:numPr>
        <w:rPr>
          <w:lang w:eastAsia="es-CO"/>
        </w:rPr>
      </w:pPr>
      <w:r w:rsidRPr="00240B55">
        <w:rPr>
          <w:rStyle w:val="Textoennegrita"/>
          <w:bCs w:val="0"/>
          <w:sz w:val="24"/>
          <w:szCs w:val="24"/>
        </w:rPr>
        <w:t>PINX:</w:t>
      </w:r>
    </w:p>
    <w:p w:rsidR="00240B55" w:rsidRDefault="00240B55" w:rsidP="00240B55">
      <w:pPr>
        <w:pStyle w:val="NormalWeb"/>
      </w:pPr>
      <w:r>
        <w:t>Este registro es de solo lectura y sirve para leer el estado de los pines del puerto configurados como entrada. A vece se cae en el error de que si leemos el registro PORTx obtendremos el valor de los pines, y así es, pero solo leeremos el valor actual de los pines configurados como salida, para lectura de puertos se utiliza este registro.</w:t>
      </w:r>
    </w:p>
    <w:p w:rsidR="00240B55" w:rsidRDefault="00240B55" w:rsidP="00240B55">
      <w:pPr>
        <w:pStyle w:val="NormalWeb"/>
      </w:pPr>
      <w:r>
        <w:t>En algunos modelos de AVR el registro PINx también es de escritura, con lo cual al ecribir un 1 en cualquiera de sus bits, comutara es estado del pin correspondiente siempre y cuando el pin sea de salida.</w:t>
      </w:r>
    </w:p>
    <w:p w:rsidR="00240B55" w:rsidRDefault="00240B55" w:rsidP="00CB35D0">
      <w:pPr>
        <w:pStyle w:val="NormalWeb"/>
      </w:pPr>
    </w:p>
    <w:p w:rsidR="00486229" w:rsidRPr="00FA1C92" w:rsidRDefault="00486229" w:rsidP="00486229">
      <w:pPr>
        <w:jc w:val="both"/>
        <w:rPr>
          <w:rFonts w:ascii="Book Antiqua" w:hAnsi="Book Antiqua"/>
          <w:sz w:val="24"/>
          <w:szCs w:val="24"/>
        </w:rPr>
      </w:pPr>
      <w:r w:rsidRPr="00FA1C92">
        <w:rPr>
          <w:sz w:val="24"/>
          <w:szCs w:val="24"/>
        </w:rPr>
        <w:t>El concepto de "latch", es importante en la creación de dispositiv</w:t>
      </w:r>
      <w:r>
        <w:rPr>
          <w:sz w:val="24"/>
          <w:szCs w:val="24"/>
        </w:rPr>
        <w:t>os de memoria. La función de éste</w:t>
      </w:r>
      <w:r w:rsidRPr="00FA1C92">
        <w:rPr>
          <w:sz w:val="24"/>
          <w:szCs w:val="24"/>
        </w:rPr>
        <w:t xml:space="preserve"> circuito es "capturar" el valor creado por las señales de entrada al dispositivo y mantener ese valor hasta que lo cambie alguna otra señal</w:t>
      </w:r>
      <w:r>
        <w:rPr>
          <w:sz w:val="24"/>
          <w:szCs w:val="24"/>
        </w:rPr>
        <w:t xml:space="preserve"> o se muestre en la salida.</w:t>
      </w:r>
    </w:p>
    <w:p w:rsidR="00486229" w:rsidRDefault="00486229" w:rsidP="00CB35D0">
      <w:pPr>
        <w:pStyle w:val="NormalWeb"/>
      </w:pPr>
    </w:p>
    <w:p w:rsidR="00CB35D0" w:rsidRDefault="00D70C6A" w:rsidP="00BF0B3A">
      <w:pPr>
        <w:autoSpaceDE/>
        <w:autoSpaceDN/>
        <w:spacing w:before="100" w:beforeAutospacing="1" w:after="100" w:afterAutospacing="1"/>
        <w:jc w:val="both"/>
        <w:rPr>
          <w:sz w:val="24"/>
          <w:szCs w:val="24"/>
          <w:lang w:eastAsia="es-CO"/>
        </w:rPr>
      </w:pPr>
      <w:r w:rsidRPr="00FA1C92">
        <w:rPr>
          <w:rFonts w:ascii="Book Antiqua" w:hAnsi="Book Antiqua"/>
          <w:b/>
          <w:i/>
          <w:noProof/>
          <w:sz w:val="18"/>
          <w:szCs w:val="18"/>
          <w:lang w:eastAsia="es-CO"/>
        </w:rPr>
        <w:drawing>
          <wp:inline distT="0" distB="0" distL="0" distR="0" wp14:anchorId="2BA06891" wp14:editId="43D8467C">
            <wp:extent cx="3096260" cy="1696720"/>
            <wp:effectExtent l="0" t="0" r="8890" b="0"/>
            <wp:docPr id="3" name="Imagen 3" descr="C:\Users\LAURA ELENA\Desktop\imag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URA ELENA\Desktop\imagen.b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6260" cy="1696720"/>
                    </a:xfrm>
                    <a:prstGeom prst="rect">
                      <a:avLst/>
                    </a:prstGeom>
                    <a:noFill/>
                    <a:ln>
                      <a:noFill/>
                    </a:ln>
                  </pic:spPr>
                </pic:pic>
              </a:graphicData>
            </a:graphic>
          </wp:inline>
        </w:drawing>
      </w:r>
    </w:p>
    <w:p w:rsidR="00D70C6A" w:rsidRPr="001F6E53" w:rsidRDefault="00D70C6A" w:rsidP="00D70C6A">
      <w:pPr>
        <w:ind w:left="360"/>
        <w:jc w:val="center"/>
        <w:rPr>
          <w:rFonts w:ascii="Book Antiqua" w:hAnsi="Book Antiqua"/>
          <w:i/>
          <w:sz w:val="18"/>
          <w:szCs w:val="18"/>
          <w:lang w:val="es-ES"/>
        </w:rPr>
      </w:pPr>
      <w:r>
        <w:rPr>
          <w:rFonts w:ascii="Book Antiqua" w:hAnsi="Book Antiqua"/>
          <w:b/>
          <w:i/>
          <w:sz w:val="18"/>
          <w:szCs w:val="18"/>
          <w:lang w:val="es-ES"/>
        </w:rPr>
        <w:t>Figura 3</w:t>
      </w:r>
      <w:r w:rsidRPr="007767A6">
        <w:rPr>
          <w:rFonts w:ascii="Book Antiqua" w:hAnsi="Book Antiqua"/>
          <w:b/>
          <w:i/>
          <w:sz w:val="18"/>
          <w:szCs w:val="18"/>
          <w:lang w:val="es-ES"/>
        </w:rPr>
        <w:t xml:space="preserve">. </w:t>
      </w:r>
      <w:r>
        <w:rPr>
          <w:rFonts w:ascii="Book Antiqua" w:hAnsi="Book Antiqua"/>
          <w:i/>
          <w:sz w:val="18"/>
          <w:szCs w:val="18"/>
          <w:lang w:val="es-ES"/>
        </w:rPr>
        <w:t>LATCH 74LS373 conectado al ATmega 8515.</w:t>
      </w:r>
    </w:p>
    <w:p w:rsidR="00D70C6A" w:rsidRDefault="00D70C6A" w:rsidP="00D70C6A">
      <w:pPr>
        <w:jc w:val="both"/>
        <w:rPr>
          <w:rFonts w:ascii="Book Antiqua" w:hAnsi="Book Antiqua"/>
        </w:rPr>
      </w:pPr>
    </w:p>
    <w:p w:rsidR="00D41DEE" w:rsidRPr="001F6E53" w:rsidRDefault="00D41DEE" w:rsidP="00D70C6A">
      <w:pPr>
        <w:jc w:val="both"/>
        <w:rPr>
          <w:rFonts w:ascii="Book Antiqua" w:hAnsi="Book Antiqua"/>
        </w:rPr>
      </w:pPr>
    </w:p>
    <w:p w:rsidR="00D41DEE" w:rsidRDefault="00D70C6A" w:rsidP="00D70C6A">
      <w:pPr>
        <w:jc w:val="both"/>
        <w:rPr>
          <w:sz w:val="24"/>
          <w:szCs w:val="24"/>
        </w:rPr>
      </w:pPr>
      <w:r w:rsidRPr="00D70C6A">
        <w:rPr>
          <w:sz w:val="24"/>
          <w:szCs w:val="24"/>
        </w:rPr>
        <w:t xml:space="preserve"> Un </w:t>
      </w:r>
      <w:r w:rsidRPr="00D70C6A">
        <w:rPr>
          <w:b/>
          <w:bCs/>
          <w:sz w:val="24"/>
          <w:szCs w:val="24"/>
        </w:rPr>
        <w:t>latch</w:t>
      </w:r>
      <w:r w:rsidRPr="00D70C6A">
        <w:rPr>
          <w:sz w:val="24"/>
          <w:szCs w:val="24"/>
        </w:rPr>
        <w:t xml:space="preserve"> tiene una configuración biestable asíncrono usado para almacenar información en sistemas lógicos digitales. Un latch puede almacenar un bit de información, asimismo los </w:t>
      </w:r>
    </w:p>
    <w:p w:rsidR="00D41DEE" w:rsidRDefault="00D41DEE" w:rsidP="00D70C6A">
      <w:pPr>
        <w:jc w:val="both"/>
        <w:rPr>
          <w:sz w:val="24"/>
          <w:szCs w:val="24"/>
        </w:rPr>
      </w:pPr>
    </w:p>
    <w:p w:rsidR="00D41DEE" w:rsidRDefault="00D41DEE" w:rsidP="00D70C6A">
      <w:pPr>
        <w:jc w:val="both"/>
        <w:rPr>
          <w:sz w:val="24"/>
          <w:szCs w:val="24"/>
        </w:rPr>
      </w:pPr>
    </w:p>
    <w:p w:rsidR="00D41DEE" w:rsidRDefault="00D41DEE" w:rsidP="00D70C6A">
      <w:pPr>
        <w:jc w:val="both"/>
        <w:rPr>
          <w:sz w:val="24"/>
          <w:szCs w:val="24"/>
        </w:rPr>
      </w:pPr>
    </w:p>
    <w:p w:rsidR="00D41DEE" w:rsidRDefault="00D41DEE" w:rsidP="00D70C6A">
      <w:pPr>
        <w:jc w:val="both"/>
        <w:rPr>
          <w:sz w:val="24"/>
          <w:szCs w:val="24"/>
        </w:rPr>
      </w:pPr>
    </w:p>
    <w:p w:rsidR="00D41DEE" w:rsidRDefault="00D41DEE" w:rsidP="00D70C6A">
      <w:pPr>
        <w:jc w:val="both"/>
        <w:rPr>
          <w:sz w:val="24"/>
          <w:szCs w:val="24"/>
        </w:rPr>
      </w:pPr>
    </w:p>
    <w:p w:rsidR="00D70C6A" w:rsidRPr="00D70C6A" w:rsidRDefault="00D70C6A" w:rsidP="00D70C6A">
      <w:pPr>
        <w:jc w:val="both"/>
        <w:rPr>
          <w:sz w:val="24"/>
          <w:szCs w:val="24"/>
        </w:rPr>
      </w:pPr>
      <w:r w:rsidRPr="00D70C6A">
        <w:rPr>
          <w:sz w:val="24"/>
          <w:szCs w:val="24"/>
        </w:rPr>
        <w:t xml:space="preserve">latches se pueden agrupar de tal manera que logren almacenar más de 1 bit, por Ejemplo el 'latch quad ' (capaz de almacenar cuatro bits) y el 'latch octal' (capaz de almacenar ocho bits). </w:t>
      </w:r>
    </w:p>
    <w:p w:rsidR="00D70C6A" w:rsidRDefault="00D70C6A" w:rsidP="00D70C6A">
      <w:pPr>
        <w:jc w:val="both"/>
        <w:rPr>
          <w:sz w:val="24"/>
          <w:szCs w:val="24"/>
        </w:rPr>
      </w:pPr>
      <w:r w:rsidRPr="00D70C6A">
        <w:rPr>
          <w:sz w:val="24"/>
          <w:szCs w:val="24"/>
        </w:rPr>
        <w:t>Los latches son dispositivos biestables asíncronos que no tienen entrada de reloj y cuyo cambio en los estados de salida es función del estado presente en las entradas y de los estados previos en las salidas (retroalimentación). Los latches a diferencia de los flip-flops no necesitan una señal de reloj para su funcionamiento.</w:t>
      </w:r>
    </w:p>
    <w:p w:rsidR="00D41DEE" w:rsidRPr="00D70C6A" w:rsidRDefault="00D41DEE" w:rsidP="00D70C6A">
      <w:pPr>
        <w:jc w:val="both"/>
        <w:rPr>
          <w:sz w:val="24"/>
          <w:szCs w:val="24"/>
        </w:rPr>
      </w:pPr>
    </w:p>
    <w:p w:rsidR="0041077F" w:rsidRDefault="00D74DB5" w:rsidP="00BF0B3A">
      <w:pPr>
        <w:autoSpaceDE/>
        <w:autoSpaceDN/>
        <w:spacing w:before="100" w:beforeAutospacing="1" w:after="100" w:afterAutospacing="1"/>
        <w:jc w:val="both"/>
        <w:rPr>
          <w:sz w:val="24"/>
          <w:szCs w:val="24"/>
          <w:lang w:eastAsia="es-CO"/>
        </w:rPr>
      </w:pPr>
      <w:r w:rsidRPr="00D74DB5">
        <w:rPr>
          <w:sz w:val="24"/>
          <w:szCs w:val="24"/>
          <w:lang w:eastAsia="es-CO"/>
        </w:rPr>
        <w:t>La memoria RAM está destinada al almacenamiento de información temporal que será utilizada por el procesador para realizar cálculos u otro tipo de operaciones lógicas. En el espacio de direcciones de memoria RAM se ubican además los registros de trabajo del procesador y los de configuración y trabajo de los distintos periféricos del microcontrolador. Es por ello que en la mayoría de los casos, aunque se tenga un espacio de direcciones de un tamaño determinado, la cantidad de memoria RAM de que dispone el programador para almacenar sus datos es menor que la que puede direccionar el procesador.</w:t>
      </w:r>
    </w:p>
    <w:p w:rsidR="0041077F" w:rsidRDefault="0041077F" w:rsidP="00BF0B3A">
      <w:pPr>
        <w:autoSpaceDE/>
        <w:autoSpaceDN/>
        <w:spacing w:before="100" w:beforeAutospacing="1" w:after="100" w:afterAutospacing="1"/>
        <w:jc w:val="both"/>
        <w:rPr>
          <w:sz w:val="24"/>
          <w:szCs w:val="24"/>
          <w:lang w:eastAsia="es-CO"/>
        </w:rPr>
      </w:pPr>
    </w:p>
    <w:p w:rsidR="0041077F" w:rsidRDefault="00D74DB5" w:rsidP="00BF0B3A">
      <w:pPr>
        <w:autoSpaceDE/>
        <w:autoSpaceDN/>
        <w:spacing w:before="100" w:beforeAutospacing="1" w:after="100" w:afterAutospacing="1"/>
        <w:jc w:val="both"/>
        <w:rPr>
          <w:sz w:val="24"/>
          <w:szCs w:val="24"/>
          <w:lang w:eastAsia="es-CO"/>
        </w:rPr>
      </w:pPr>
      <w:r w:rsidRPr="00D74DB5">
        <w:rPr>
          <w:noProof/>
          <w:sz w:val="24"/>
          <w:szCs w:val="24"/>
          <w:lang w:eastAsia="es-CO"/>
        </w:rPr>
        <w:drawing>
          <wp:inline distT="0" distB="0" distL="0" distR="0">
            <wp:extent cx="3341666" cy="1581150"/>
            <wp:effectExtent l="0" t="0" r="0" b="0"/>
            <wp:docPr id="4" name="Imagen 4" descr="C:\Users\LAURA ELENA\Desktop\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URA ELENA\Desktop\s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44748" cy="1582608"/>
                    </a:xfrm>
                    <a:prstGeom prst="rect">
                      <a:avLst/>
                    </a:prstGeom>
                    <a:noFill/>
                    <a:ln>
                      <a:noFill/>
                    </a:ln>
                  </pic:spPr>
                </pic:pic>
              </a:graphicData>
            </a:graphic>
          </wp:inline>
        </w:drawing>
      </w:r>
    </w:p>
    <w:p w:rsidR="0041077F" w:rsidRDefault="00D74DB5" w:rsidP="00BF0B3A">
      <w:pPr>
        <w:autoSpaceDE/>
        <w:autoSpaceDN/>
        <w:spacing w:before="100" w:beforeAutospacing="1" w:after="100" w:afterAutospacing="1"/>
        <w:jc w:val="both"/>
        <w:rPr>
          <w:sz w:val="24"/>
          <w:szCs w:val="24"/>
          <w:lang w:eastAsia="es-CO"/>
        </w:rPr>
      </w:pPr>
      <w:r>
        <w:rPr>
          <w:rFonts w:ascii="Book Antiqua" w:hAnsi="Book Antiqua"/>
          <w:b/>
          <w:i/>
          <w:sz w:val="18"/>
          <w:szCs w:val="18"/>
          <w:lang w:val="es-ES"/>
        </w:rPr>
        <w:t>Figura 4</w:t>
      </w:r>
      <w:r w:rsidRPr="007767A6">
        <w:rPr>
          <w:rFonts w:ascii="Book Antiqua" w:hAnsi="Book Antiqua"/>
          <w:b/>
          <w:i/>
          <w:sz w:val="18"/>
          <w:szCs w:val="18"/>
          <w:lang w:val="es-ES"/>
        </w:rPr>
        <w:t xml:space="preserve">. </w:t>
      </w:r>
      <w:r>
        <w:rPr>
          <w:rFonts w:ascii="Book Antiqua" w:hAnsi="Book Antiqua"/>
          <w:i/>
          <w:sz w:val="18"/>
          <w:szCs w:val="18"/>
          <w:lang w:val="es-ES"/>
        </w:rPr>
        <w:t>RAM 6116</w:t>
      </w:r>
      <w:r w:rsidR="00D41DEE">
        <w:rPr>
          <w:rFonts w:ascii="Book Antiqua" w:hAnsi="Book Antiqua"/>
          <w:i/>
          <w:sz w:val="18"/>
          <w:szCs w:val="18"/>
          <w:lang w:val="es-ES"/>
        </w:rPr>
        <w:t>.</w:t>
      </w:r>
    </w:p>
    <w:p w:rsidR="0041077F" w:rsidRDefault="0041077F" w:rsidP="00BF0B3A">
      <w:pPr>
        <w:autoSpaceDE/>
        <w:autoSpaceDN/>
        <w:spacing w:before="100" w:beforeAutospacing="1" w:after="100" w:afterAutospacing="1"/>
        <w:jc w:val="both"/>
        <w:rPr>
          <w:sz w:val="24"/>
          <w:szCs w:val="24"/>
          <w:lang w:eastAsia="es-CO"/>
        </w:rPr>
      </w:pPr>
    </w:p>
    <w:p w:rsidR="0041077F" w:rsidRDefault="0041077F" w:rsidP="00BF0B3A">
      <w:pPr>
        <w:autoSpaceDE/>
        <w:autoSpaceDN/>
        <w:spacing w:before="100" w:beforeAutospacing="1" w:after="100" w:afterAutospacing="1"/>
        <w:jc w:val="both"/>
        <w:rPr>
          <w:sz w:val="24"/>
          <w:szCs w:val="24"/>
          <w:lang w:eastAsia="es-CO"/>
        </w:rPr>
      </w:pPr>
    </w:p>
    <w:p w:rsidR="0041077F" w:rsidRDefault="0041077F" w:rsidP="00BF0B3A">
      <w:pPr>
        <w:autoSpaceDE/>
        <w:autoSpaceDN/>
        <w:spacing w:before="100" w:beforeAutospacing="1" w:after="100" w:afterAutospacing="1"/>
        <w:jc w:val="both"/>
        <w:rPr>
          <w:sz w:val="24"/>
          <w:szCs w:val="24"/>
          <w:lang w:eastAsia="es-CO"/>
        </w:rPr>
      </w:pPr>
    </w:p>
    <w:p w:rsidR="0041077F" w:rsidRDefault="0041077F" w:rsidP="00BF0B3A">
      <w:pPr>
        <w:autoSpaceDE/>
        <w:autoSpaceDN/>
        <w:spacing w:before="100" w:beforeAutospacing="1" w:after="100" w:afterAutospacing="1"/>
        <w:jc w:val="both"/>
        <w:rPr>
          <w:b/>
          <w:sz w:val="24"/>
          <w:szCs w:val="24"/>
          <w:lang w:eastAsia="es-CO"/>
        </w:rPr>
      </w:pPr>
    </w:p>
    <w:p w:rsidR="00D41DEE" w:rsidRPr="00D41DEE" w:rsidRDefault="00D41DEE" w:rsidP="00BF0B3A">
      <w:pPr>
        <w:autoSpaceDE/>
        <w:autoSpaceDN/>
        <w:spacing w:before="100" w:beforeAutospacing="1" w:after="100" w:afterAutospacing="1"/>
        <w:jc w:val="both"/>
        <w:rPr>
          <w:b/>
          <w:sz w:val="24"/>
          <w:szCs w:val="24"/>
          <w:lang w:eastAsia="es-CO"/>
        </w:rPr>
      </w:pPr>
    </w:p>
    <w:p w:rsidR="0041077F" w:rsidRPr="00D41DEE" w:rsidRDefault="00D41DEE" w:rsidP="00D41DEE">
      <w:pPr>
        <w:autoSpaceDE/>
        <w:autoSpaceDN/>
        <w:spacing w:before="100" w:beforeAutospacing="1" w:after="100" w:afterAutospacing="1"/>
        <w:jc w:val="center"/>
        <w:rPr>
          <w:b/>
          <w:sz w:val="24"/>
          <w:szCs w:val="24"/>
          <w:lang w:eastAsia="es-CO"/>
        </w:rPr>
      </w:pPr>
      <w:r w:rsidRPr="00D41DEE">
        <w:rPr>
          <w:b/>
          <w:sz w:val="24"/>
          <w:szCs w:val="24"/>
          <w:lang w:eastAsia="es-CO"/>
        </w:rPr>
        <w:t>TEMPORIZADOR</w:t>
      </w:r>
      <w:r w:rsidR="00D94D27">
        <w:rPr>
          <w:b/>
          <w:sz w:val="24"/>
          <w:szCs w:val="24"/>
          <w:lang w:eastAsia="es-CO"/>
        </w:rPr>
        <w:t>:</w:t>
      </w:r>
    </w:p>
    <w:p w:rsidR="00D41DEE" w:rsidRPr="00D41DEE" w:rsidRDefault="00D41DEE" w:rsidP="00D41DEE">
      <w:pPr>
        <w:autoSpaceDE/>
        <w:autoSpaceDN/>
        <w:spacing w:before="100" w:beforeAutospacing="1" w:after="100" w:afterAutospacing="1"/>
        <w:jc w:val="both"/>
        <w:rPr>
          <w:sz w:val="24"/>
          <w:szCs w:val="24"/>
          <w:lang w:eastAsia="es-CO"/>
        </w:rPr>
      </w:pPr>
      <w:r>
        <w:rPr>
          <w:sz w:val="24"/>
          <w:szCs w:val="24"/>
          <w:lang w:eastAsia="es-CO"/>
        </w:rPr>
        <w:t>Es un circuito sincrónico</w:t>
      </w:r>
      <w:r w:rsidRPr="00D41DEE">
        <w:rPr>
          <w:sz w:val="24"/>
          <w:szCs w:val="24"/>
          <w:lang w:eastAsia="es-CO"/>
        </w:rPr>
        <w:t xml:space="preserve"> para el conteo de los pulsos que llegan a su poder para conseguir la entrada de reloj. Si la fuente de un gran conteo es el oscilador interno del microcontrolador es común que no tengan un pin asociado, y en este caso trabajan como temporizadores. Por otra parte, cuando la fuente de conteo es externa, entonces tienen asociado un pin configurado como entrada, este es el modo contador.</w:t>
      </w:r>
    </w:p>
    <w:p w:rsidR="0041077F" w:rsidRDefault="00D41DEE" w:rsidP="00BF0B3A">
      <w:pPr>
        <w:autoSpaceDE/>
        <w:autoSpaceDN/>
        <w:spacing w:before="100" w:beforeAutospacing="1" w:after="100" w:afterAutospacing="1"/>
        <w:jc w:val="both"/>
        <w:rPr>
          <w:sz w:val="24"/>
          <w:szCs w:val="24"/>
          <w:lang w:eastAsia="es-CO"/>
        </w:rPr>
      </w:pPr>
      <w:r w:rsidRPr="00D41DEE">
        <w:rPr>
          <w:sz w:val="24"/>
          <w:szCs w:val="24"/>
          <w:lang w:eastAsia="es-CO"/>
        </w:rPr>
        <w:t>Los temporizadores son uno de los periféricos más habituales en los microcontroladores y se utilizan para muchas tareas, como por ejemplo, la medición de frecuencia, implementación de relojes,</w:t>
      </w:r>
      <w:r>
        <w:rPr>
          <w:sz w:val="24"/>
          <w:szCs w:val="24"/>
          <w:lang w:eastAsia="es-CO"/>
        </w:rPr>
        <w:t xml:space="preserve"> generador de pulsos PWM, comparadores,</w:t>
      </w:r>
      <w:r w:rsidRPr="00D41DEE">
        <w:rPr>
          <w:sz w:val="24"/>
          <w:szCs w:val="24"/>
          <w:lang w:eastAsia="es-CO"/>
        </w:rPr>
        <w:t xml:space="preserve"> p</w:t>
      </w:r>
      <w:r>
        <w:rPr>
          <w:sz w:val="24"/>
          <w:szCs w:val="24"/>
          <w:lang w:eastAsia="es-CO"/>
        </w:rPr>
        <w:t>ara el trabajo en</w:t>
      </w:r>
      <w:r w:rsidRPr="00D41DEE">
        <w:rPr>
          <w:sz w:val="24"/>
          <w:szCs w:val="24"/>
          <w:lang w:eastAsia="es-CO"/>
        </w:rPr>
        <w:t xml:space="preserve"> conjunto con otros periféricos que requieren una base estable de tiempo</w:t>
      </w:r>
      <w:r>
        <w:rPr>
          <w:sz w:val="24"/>
          <w:szCs w:val="24"/>
          <w:lang w:eastAsia="es-CO"/>
        </w:rPr>
        <w:t>,</w:t>
      </w:r>
      <w:r w:rsidRPr="00D41DEE">
        <w:rPr>
          <w:sz w:val="24"/>
          <w:szCs w:val="24"/>
          <w:lang w:eastAsia="es-CO"/>
        </w:rPr>
        <w:t xml:space="preserve"> entre otras funcionalidades. Es frecuente que un microcontrolador típico incorpore más de un temporizador/contador e incluso algunos tienen arreglos de contadores. Los tamaños típicos de los registros de conteo son 8 y 16 bits</w:t>
      </w:r>
      <w:r>
        <w:rPr>
          <w:sz w:val="24"/>
          <w:szCs w:val="24"/>
          <w:lang w:eastAsia="es-CO"/>
        </w:rPr>
        <w:t>.</w:t>
      </w:r>
    </w:p>
    <w:p w:rsidR="0041077F" w:rsidRDefault="00D41DEE" w:rsidP="00BF0B3A">
      <w:pPr>
        <w:autoSpaceDE/>
        <w:autoSpaceDN/>
        <w:spacing w:before="100" w:beforeAutospacing="1" w:after="100" w:afterAutospacing="1"/>
        <w:jc w:val="both"/>
        <w:rPr>
          <w:sz w:val="24"/>
          <w:szCs w:val="24"/>
          <w:lang w:eastAsia="es-CO"/>
        </w:rPr>
      </w:pPr>
      <w:r w:rsidRPr="00D41DEE">
        <w:rPr>
          <w:noProof/>
          <w:sz w:val="24"/>
          <w:szCs w:val="24"/>
          <w:lang w:eastAsia="es-CO"/>
        </w:rPr>
        <w:drawing>
          <wp:inline distT="0" distB="0" distL="0" distR="0">
            <wp:extent cx="3211830" cy="324802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7667" cy="3253928"/>
                    </a:xfrm>
                    <a:prstGeom prst="rect">
                      <a:avLst/>
                    </a:prstGeom>
                    <a:noFill/>
                    <a:ln>
                      <a:noFill/>
                    </a:ln>
                  </pic:spPr>
                </pic:pic>
              </a:graphicData>
            </a:graphic>
          </wp:inline>
        </w:drawing>
      </w:r>
    </w:p>
    <w:p w:rsidR="00D41DEE" w:rsidRDefault="00D41DEE" w:rsidP="00D41DEE">
      <w:pPr>
        <w:autoSpaceDE/>
        <w:autoSpaceDN/>
        <w:spacing w:before="100" w:beforeAutospacing="1" w:after="100" w:afterAutospacing="1"/>
        <w:jc w:val="both"/>
        <w:rPr>
          <w:sz w:val="24"/>
          <w:szCs w:val="24"/>
          <w:lang w:eastAsia="es-CO"/>
        </w:rPr>
      </w:pPr>
      <w:r>
        <w:rPr>
          <w:rFonts w:ascii="Book Antiqua" w:hAnsi="Book Antiqua"/>
          <w:b/>
          <w:i/>
          <w:sz w:val="18"/>
          <w:szCs w:val="18"/>
          <w:lang w:val="es-ES"/>
        </w:rPr>
        <w:t>Figura 5</w:t>
      </w:r>
      <w:r w:rsidRPr="007767A6">
        <w:rPr>
          <w:rFonts w:ascii="Book Antiqua" w:hAnsi="Book Antiqua"/>
          <w:b/>
          <w:i/>
          <w:sz w:val="18"/>
          <w:szCs w:val="18"/>
          <w:lang w:val="es-ES"/>
        </w:rPr>
        <w:t xml:space="preserve">. </w:t>
      </w:r>
      <w:r>
        <w:rPr>
          <w:rFonts w:ascii="Book Antiqua" w:hAnsi="Book Antiqua"/>
          <w:i/>
          <w:sz w:val="18"/>
          <w:szCs w:val="18"/>
          <w:lang w:val="es-ES"/>
        </w:rPr>
        <w:t>Temporizador de 8 bits.</w:t>
      </w:r>
    </w:p>
    <w:p w:rsidR="0041077F" w:rsidRDefault="0041077F" w:rsidP="00BF0B3A">
      <w:pPr>
        <w:autoSpaceDE/>
        <w:autoSpaceDN/>
        <w:spacing w:before="100" w:beforeAutospacing="1" w:after="100" w:afterAutospacing="1"/>
        <w:jc w:val="both"/>
        <w:rPr>
          <w:sz w:val="24"/>
          <w:szCs w:val="24"/>
          <w:lang w:eastAsia="es-CO"/>
        </w:rPr>
      </w:pPr>
    </w:p>
    <w:p w:rsidR="0041077F" w:rsidRDefault="0041077F" w:rsidP="00BF0B3A">
      <w:pPr>
        <w:autoSpaceDE/>
        <w:autoSpaceDN/>
        <w:spacing w:before="100" w:beforeAutospacing="1" w:after="100" w:afterAutospacing="1"/>
        <w:jc w:val="both"/>
        <w:rPr>
          <w:sz w:val="24"/>
          <w:szCs w:val="24"/>
          <w:lang w:eastAsia="es-CO"/>
        </w:rPr>
      </w:pPr>
    </w:p>
    <w:p w:rsidR="00D41DEE" w:rsidRDefault="00D41DEE" w:rsidP="00BF0B3A">
      <w:pPr>
        <w:autoSpaceDE/>
        <w:autoSpaceDN/>
        <w:spacing w:before="100" w:beforeAutospacing="1" w:after="100" w:afterAutospacing="1"/>
        <w:jc w:val="both"/>
        <w:rPr>
          <w:sz w:val="24"/>
          <w:szCs w:val="24"/>
          <w:lang w:eastAsia="es-CO"/>
        </w:rPr>
      </w:pPr>
      <w:r>
        <w:rPr>
          <w:sz w:val="24"/>
          <w:szCs w:val="24"/>
          <w:lang w:eastAsia="es-CO"/>
        </w:rPr>
        <w:t xml:space="preserve">El temporizador de 8 bits puede usar un clock externo o </w:t>
      </w:r>
      <w:r w:rsidR="00A63495">
        <w:rPr>
          <w:sz w:val="24"/>
          <w:szCs w:val="24"/>
          <w:lang w:eastAsia="es-CO"/>
        </w:rPr>
        <w:t>interno</w:t>
      </w:r>
      <w:r>
        <w:rPr>
          <w:sz w:val="24"/>
          <w:szCs w:val="24"/>
          <w:lang w:eastAsia="es-CO"/>
        </w:rPr>
        <w:t xml:space="preserve"> con la frecuencia de reloj dividida por 8, 64, </w:t>
      </w:r>
      <w:r w:rsidR="00A63495">
        <w:rPr>
          <w:sz w:val="24"/>
          <w:szCs w:val="24"/>
          <w:lang w:eastAsia="es-CO"/>
        </w:rPr>
        <w:t xml:space="preserve">256, o </w:t>
      </w:r>
      <w:r>
        <w:rPr>
          <w:sz w:val="24"/>
          <w:szCs w:val="24"/>
          <w:lang w:eastAsia="es-CO"/>
        </w:rPr>
        <w:t>1024</w:t>
      </w:r>
      <w:r w:rsidR="00A63495">
        <w:rPr>
          <w:sz w:val="24"/>
          <w:szCs w:val="24"/>
          <w:lang w:eastAsia="es-CO"/>
        </w:rPr>
        <w:t>, tiene dos comparadores de 8 bits, los tipos de registro y su lógica de control se define de la siguiente manera</w:t>
      </w:r>
    </w:p>
    <w:p w:rsidR="00D41DEE" w:rsidRPr="00D41DEE" w:rsidRDefault="00D41DEE" w:rsidP="00D41DEE">
      <w:pPr>
        <w:autoSpaceDE/>
        <w:autoSpaceDN/>
        <w:spacing w:before="100" w:beforeAutospacing="1" w:after="100" w:afterAutospacing="1"/>
        <w:jc w:val="both"/>
        <w:rPr>
          <w:sz w:val="24"/>
          <w:szCs w:val="24"/>
          <w:lang w:eastAsia="es-CO"/>
        </w:rPr>
      </w:pPr>
      <w:r w:rsidRPr="00D41DEE">
        <w:rPr>
          <w:rFonts w:hint="eastAsia"/>
          <w:sz w:val="24"/>
          <w:szCs w:val="24"/>
          <w:lang w:eastAsia="es-CO"/>
        </w:rPr>
        <w:t>●</w:t>
      </w:r>
      <w:r w:rsidRPr="00D41DEE">
        <w:rPr>
          <w:sz w:val="24"/>
          <w:szCs w:val="24"/>
          <w:lang w:eastAsia="es-CO"/>
        </w:rPr>
        <w:t xml:space="preserve"> </w:t>
      </w:r>
      <w:r w:rsidRPr="00D41DEE">
        <w:rPr>
          <w:b/>
          <w:bCs/>
          <w:sz w:val="24"/>
          <w:szCs w:val="24"/>
          <w:lang w:eastAsia="es-CO"/>
        </w:rPr>
        <w:t>TCCRn</w:t>
      </w:r>
      <w:r w:rsidR="00A63495">
        <w:rPr>
          <w:b/>
          <w:bCs/>
          <w:sz w:val="24"/>
          <w:szCs w:val="24"/>
          <w:lang w:eastAsia="es-CO"/>
        </w:rPr>
        <w:t>:</w:t>
      </w:r>
      <w:r w:rsidRPr="00D41DEE">
        <w:rPr>
          <w:b/>
          <w:bCs/>
          <w:sz w:val="24"/>
          <w:szCs w:val="24"/>
          <w:lang w:eastAsia="es-CO"/>
        </w:rPr>
        <w:t xml:space="preserve"> </w:t>
      </w:r>
      <w:r w:rsidRPr="00D41DEE">
        <w:rPr>
          <w:sz w:val="24"/>
          <w:szCs w:val="24"/>
          <w:lang w:eastAsia="es-CO"/>
        </w:rPr>
        <w:t>Registro de Control del Temporizador. Permite modificar el</w:t>
      </w:r>
      <w:r w:rsidR="00A63495">
        <w:rPr>
          <w:sz w:val="24"/>
          <w:szCs w:val="24"/>
          <w:lang w:eastAsia="es-CO"/>
        </w:rPr>
        <w:t xml:space="preserve"> </w:t>
      </w:r>
      <w:r w:rsidRPr="00D41DEE">
        <w:rPr>
          <w:sz w:val="24"/>
          <w:szCs w:val="24"/>
          <w:lang w:eastAsia="es-CO"/>
        </w:rPr>
        <w:t>funcionamiento del temporizador.</w:t>
      </w:r>
    </w:p>
    <w:p w:rsidR="00D41DEE" w:rsidRPr="00D41DEE" w:rsidRDefault="00D41DEE" w:rsidP="00D41DEE">
      <w:pPr>
        <w:autoSpaceDE/>
        <w:autoSpaceDN/>
        <w:spacing w:before="100" w:beforeAutospacing="1" w:after="100" w:afterAutospacing="1"/>
        <w:jc w:val="both"/>
        <w:rPr>
          <w:sz w:val="24"/>
          <w:szCs w:val="24"/>
          <w:lang w:eastAsia="es-CO"/>
        </w:rPr>
      </w:pPr>
      <w:r w:rsidRPr="00D41DEE">
        <w:rPr>
          <w:rFonts w:hint="eastAsia"/>
          <w:sz w:val="24"/>
          <w:szCs w:val="24"/>
          <w:lang w:eastAsia="es-CO"/>
        </w:rPr>
        <w:t>●</w:t>
      </w:r>
      <w:r w:rsidRPr="00D41DEE">
        <w:rPr>
          <w:sz w:val="24"/>
          <w:szCs w:val="24"/>
          <w:lang w:eastAsia="es-CO"/>
        </w:rPr>
        <w:t xml:space="preserve"> </w:t>
      </w:r>
      <w:r w:rsidRPr="00D41DEE">
        <w:rPr>
          <w:b/>
          <w:bCs/>
          <w:sz w:val="24"/>
          <w:szCs w:val="24"/>
          <w:lang w:eastAsia="es-CO"/>
        </w:rPr>
        <w:t>TCNTn</w:t>
      </w:r>
      <w:r w:rsidR="00A63495">
        <w:rPr>
          <w:b/>
          <w:bCs/>
          <w:sz w:val="24"/>
          <w:szCs w:val="24"/>
          <w:lang w:eastAsia="es-CO"/>
        </w:rPr>
        <w:t>:</w:t>
      </w:r>
      <w:r w:rsidRPr="00D41DEE">
        <w:rPr>
          <w:b/>
          <w:bCs/>
          <w:sz w:val="24"/>
          <w:szCs w:val="24"/>
          <w:lang w:eastAsia="es-CO"/>
        </w:rPr>
        <w:t xml:space="preserve"> </w:t>
      </w:r>
      <w:r w:rsidRPr="00D41DEE">
        <w:rPr>
          <w:sz w:val="24"/>
          <w:szCs w:val="24"/>
          <w:lang w:eastAsia="es-CO"/>
        </w:rPr>
        <w:t>Registro de datos que contiene la cuenta actual del temporizador.</w:t>
      </w:r>
    </w:p>
    <w:p w:rsidR="00D41DEE" w:rsidRPr="00D41DEE" w:rsidRDefault="00D41DEE" w:rsidP="00D41DEE">
      <w:pPr>
        <w:autoSpaceDE/>
        <w:autoSpaceDN/>
        <w:spacing w:before="100" w:beforeAutospacing="1" w:after="100" w:afterAutospacing="1"/>
        <w:jc w:val="both"/>
        <w:rPr>
          <w:sz w:val="24"/>
          <w:szCs w:val="24"/>
          <w:lang w:eastAsia="es-CO"/>
        </w:rPr>
      </w:pPr>
      <w:r w:rsidRPr="00D41DEE">
        <w:rPr>
          <w:rFonts w:hint="eastAsia"/>
          <w:sz w:val="24"/>
          <w:szCs w:val="24"/>
          <w:lang w:eastAsia="es-CO"/>
        </w:rPr>
        <w:t>●</w:t>
      </w:r>
      <w:r w:rsidRPr="00D41DEE">
        <w:rPr>
          <w:sz w:val="24"/>
          <w:szCs w:val="24"/>
          <w:lang w:eastAsia="es-CO"/>
        </w:rPr>
        <w:t xml:space="preserve"> </w:t>
      </w:r>
      <w:r w:rsidRPr="00D41DEE">
        <w:rPr>
          <w:b/>
          <w:bCs/>
          <w:sz w:val="24"/>
          <w:szCs w:val="24"/>
          <w:lang w:eastAsia="es-CO"/>
        </w:rPr>
        <w:t>OCRn</w:t>
      </w:r>
      <w:r w:rsidR="00A63495">
        <w:rPr>
          <w:b/>
          <w:bCs/>
          <w:sz w:val="24"/>
          <w:szCs w:val="24"/>
          <w:lang w:eastAsia="es-CO"/>
        </w:rPr>
        <w:t>:</w:t>
      </w:r>
      <w:r w:rsidRPr="00D41DEE">
        <w:rPr>
          <w:b/>
          <w:bCs/>
          <w:sz w:val="24"/>
          <w:szCs w:val="24"/>
          <w:lang w:eastAsia="es-CO"/>
        </w:rPr>
        <w:t xml:space="preserve"> </w:t>
      </w:r>
      <w:r w:rsidRPr="00D41DEE">
        <w:rPr>
          <w:sz w:val="24"/>
          <w:szCs w:val="24"/>
          <w:lang w:eastAsia="es-CO"/>
        </w:rPr>
        <w:t>Registro de datos usado para almacenar un valor de comparación.</w:t>
      </w:r>
      <w:r w:rsidR="00A63495">
        <w:rPr>
          <w:sz w:val="24"/>
          <w:szCs w:val="24"/>
          <w:lang w:eastAsia="es-CO"/>
        </w:rPr>
        <w:t xml:space="preserve"> </w:t>
      </w:r>
      <w:r w:rsidRPr="00D41DEE">
        <w:rPr>
          <w:sz w:val="24"/>
          <w:szCs w:val="24"/>
          <w:lang w:eastAsia="es-CO"/>
        </w:rPr>
        <w:t>El valor almacenado en este registro es comparado con el valor actual del</w:t>
      </w:r>
      <w:r w:rsidR="00A63495">
        <w:rPr>
          <w:sz w:val="24"/>
          <w:szCs w:val="24"/>
          <w:lang w:eastAsia="es-CO"/>
        </w:rPr>
        <w:t xml:space="preserve"> </w:t>
      </w:r>
      <w:r w:rsidRPr="00D41DEE">
        <w:rPr>
          <w:sz w:val="24"/>
          <w:szCs w:val="24"/>
          <w:lang w:eastAsia="es-CO"/>
        </w:rPr>
        <w:t>temporizador para generar interrupciones o modificar el ancho de pulso de</w:t>
      </w:r>
      <w:r w:rsidR="00A63495">
        <w:rPr>
          <w:sz w:val="24"/>
          <w:szCs w:val="24"/>
          <w:lang w:eastAsia="es-CO"/>
        </w:rPr>
        <w:t xml:space="preserve"> </w:t>
      </w:r>
      <w:r w:rsidRPr="00D41DEE">
        <w:rPr>
          <w:sz w:val="24"/>
          <w:szCs w:val="24"/>
          <w:lang w:eastAsia="es-CO"/>
        </w:rPr>
        <w:t>una señal PWM.</w:t>
      </w:r>
    </w:p>
    <w:p w:rsidR="00D41DEE" w:rsidRPr="00D41DEE" w:rsidRDefault="00D41DEE" w:rsidP="00D41DEE">
      <w:pPr>
        <w:autoSpaceDE/>
        <w:autoSpaceDN/>
        <w:spacing w:before="100" w:beforeAutospacing="1" w:after="100" w:afterAutospacing="1"/>
        <w:jc w:val="both"/>
        <w:rPr>
          <w:sz w:val="24"/>
          <w:szCs w:val="24"/>
          <w:lang w:eastAsia="es-CO"/>
        </w:rPr>
      </w:pPr>
      <w:r w:rsidRPr="00D41DEE">
        <w:rPr>
          <w:rFonts w:hint="eastAsia"/>
          <w:sz w:val="24"/>
          <w:szCs w:val="24"/>
          <w:lang w:eastAsia="es-CO"/>
        </w:rPr>
        <w:t>●</w:t>
      </w:r>
      <w:r w:rsidRPr="00D41DEE">
        <w:rPr>
          <w:sz w:val="24"/>
          <w:szCs w:val="24"/>
          <w:lang w:eastAsia="es-CO"/>
        </w:rPr>
        <w:t xml:space="preserve"> </w:t>
      </w:r>
      <w:r w:rsidRPr="00D41DEE">
        <w:rPr>
          <w:b/>
          <w:bCs/>
          <w:sz w:val="24"/>
          <w:szCs w:val="24"/>
          <w:lang w:eastAsia="es-CO"/>
        </w:rPr>
        <w:t>TOVn</w:t>
      </w:r>
      <w:r w:rsidR="00A63495">
        <w:rPr>
          <w:b/>
          <w:bCs/>
          <w:sz w:val="24"/>
          <w:szCs w:val="24"/>
          <w:lang w:eastAsia="es-CO"/>
        </w:rPr>
        <w:t>:</w:t>
      </w:r>
      <w:r w:rsidRPr="00D41DEE">
        <w:rPr>
          <w:b/>
          <w:bCs/>
          <w:sz w:val="24"/>
          <w:szCs w:val="24"/>
          <w:lang w:eastAsia="es-CO"/>
        </w:rPr>
        <w:t xml:space="preserve"> </w:t>
      </w:r>
      <w:r w:rsidRPr="00D41DEE">
        <w:rPr>
          <w:sz w:val="24"/>
          <w:szCs w:val="24"/>
          <w:lang w:eastAsia="es-CO"/>
        </w:rPr>
        <w:t>Interrupción por sobreflujo. Se genera cuando el valor actual del</w:t>
      </w:r>
      <w:r w:rsidR="00A63495">
        <w:rPr>
          <w:sz w:val="24"/>
          <w:szCs w:val="24"/>
          <w:lang w:eastAsia="es-CO"/>
        </w:rPr>
        <w:t xml:space="preserve"> </w:t>
      </w:r>
      <w:r w:rsidRPr="00D41DEE">
        <w:rPr>
          <w:sz w:val="24"/>
          <w:szCs w:val="24"/>
          <w:lang w:eastAsia="es-CO"/>
        </w:rPr>
        <w:t>temporizador ha llegado al valor máximo y se reinicia.</w:t>
      </w:r>
    </w:p>
    <w:p w:rsidR="00D41DEE" w:rsidRPr="00D41DEE" w:rsidRDefault="00D41DEE" w:rsidP="00D41DEE">
      <w:pPr>
        <w:autoSpaceDE/>
        <w:autoSpaceDN/>
        <w:spacing w:before="100" w:beforeAutospacing="1" w:after="100" w:afterAutospacing="1"/>
        <w:jc w:val="both"/>
        <w:rPr>
          <w:sz w:val="24"/>
          <w:szCs w:val="24"/>
          <w:lang w:eastAsia="es-CO"/>
        </w:rPr>
      </w:pPr>
      <w:r w:rsidRPr="00D41DEE">
        <w:rPr>
          <w:rFonts w:hint="eastAsia"/>
          <w:sz w:val="24"/>
          <w:szCs w:val="24"/>
          <w:lang w:eastAsia="es-CO"/>
        </w:rPr>
        <w:t>●</w:t>
      </w:r>
      <w:r w:rsidRPr="00D41DEE">
        <w:rPr>
          <w:sz w:val="24"/>
          <w:szCs w:val="24"/>
          <w:lang w:eastAsia="es-CO"/>
        </w:rPr>
        <w:t xml:space="preserve"> </w:t>
      </w:r>
      <w:r w:rsidRPr="00D41DEE">
        <w:rPr>
          <w:b/>
          <w:bCs/>
          <w:sz w:val="24"/>
          <w:szCs w:val="24"/>
          <w:lang w:eastAsia="es-CO"/>
        </w:rPr>
        <w:t>OCn</w:t>
      </w:r>
      <w:r w:rsidR="00A63495">
        <w:rPr>
          <w:b/>
          <w:bCs/>
          <w:sz w:val="24"/>
          <w:szCs w:val="24"/>
          <w:lang w:eastAsia="es-CO"/>
        </w:rPr>
        <w:t>:</w:t>
      </w:r>
      <w:r w:rsidRPr="00D41DEE">
        <w:rPr>
          <w:b/>
          <w:bCs/>
          <w:sz w:val="24"/>
          <w:szCs w:val="24"/>
          <w:lang w:eastAsia="es-CO"/>
        </w:rPr>
        <w:t xml:space="preserve"> </w:t>
      </w:r>
      <w:r w:rsidRPr="00D41DEE">
        <w:rPr>
          <w:sz w:val="24"/>
          <w:szCs w:val="24"/>
          <w:lang w:eastAsia="es-CO"/>
        </w:rPr>
        <w:t>Pin de salida del temporizador. Las señales PWM salen por este pin.</w:t>
      </w:r>
    </w:p>
    <w:p w:rsidR="0041077F" w:rsidRDefault="00D41DEE" w:rsidP="00D41DEE">
      <w:pPr>
        <w:autoSpaceDE/>
        <w:autoSpaceDN/>
        <w:spacing w:before="100" w:beforeAutospacing="1" w:after="100" w:afterAutospacing="1"/>
        <w:jc w:val="both"/>
        <w:rPr>
          <w:b/>
          <w:bCs/>
          <w:sz w:val="24"/>
          <w:szCs w:val="24"/>
          <w:lang w:eastAsia="es-CO"/>
        </w:rPr>
      </w:pPr>
      <w:r w:rsidRPr="00D41DEE">
        <w:rPr>
          <w:rFonts w:hint="eastAsia"/>
          <w:sz w:val="24"/>
          <w:szCs w:val="24"/>
          <w:lang w:eastAsia="es-CO"/>
        </w:rPr>
        <w:t>●</w:t>
      </w:r>
      <w:r w:rsidRPr="00D41DEE">
        <w:rPr>
          <w:sz w:val="24"/>
          <w:szCs w:val="24"/>
          <w:lang w:eastAsia="es-CO"/>
        </w:rPr>
        <w:t xml:space="preserve"> </w:t>
      </w:r>
      <w:r w:rsidRPr="00D41DEE">
        <w:rPr>
          <w:b/>
          <w:bCs/>
          <w:sz w:val="24"/>
          <w:szCs w:val="24"/>
          <w:lang w:eastAsia="es-CO"/>
        </w:rPr>
        <w:t>OCn</w:t>
      </w:r>
      <w:r w:rsidR="00A63495">
        <w:rPr>
          <w:b/>
          <w:bCs/>
          <w:sz w:val="24"/>
          <w:szCs w:val="24"/>
          <w:lang w:eastAsia="es-CO"/>
        </w:rPr>
        <w:t xml:space="preserve"> </w:t>
      </w:r>
      <w:r w:rsidRPr="00D41DEE">
        <w:rPr>
          <w:b/>
          <w:bCs/>
          <w:sz w:val="24"/>
          <w:szCs w:val="24"/>
          <w:lang w:eastAsia="es-CO"/>
        </w:rPr>
        <w:t>(Int. Req.)</w:t>
      </w:r>
      <w:r w:rsidR="00A63495">
        <w:rPr>
          <w:b/>
          <w:bCs/>
          <w:sz w:val="24"/>
          <w:szCs w:val="24"/>
          <w:lang w:eastAsia="es-CO"/>
        </w:rPr>
        <w:t>:</w:t>
      </w:r>
      <w:r w:rsidRPr="00D41DEE">
        <w:rPr>
          <w:b/>
          <w:bCs/>
          <w:sz w:val="24"/>
          <w:szCs w:val="24"/>
          <w:lang w:eastAsia="es-CO"/>
        </w:rPr>
        <w:t xml:space="preserve"> </w:t>
      </w:r>
      <w:r w:rsidRPr="00D41DEE">
        <w:rPr>
          <w:sz w:val="24"/>
          <w:szCs w:val="24"/>
          <w:lang w:eastAsia="es-CO"/>
        </w:rPr>
        <w:t>Interrupción por comparación. Es generada cuando el valor</w:t>
      </w:r>
      <w:r w:rsidR="00A63495">
        <w:rPr>
          <w:sz w:val="24"/>
          <w:szCs w:val="24"/>
          <w:lang w:eastAsia="es-CO"/>
        </w:rPr>
        <w:t xml:space="preserve"> </w:t>
      </w:r>
      <w:r w:rsidRPr="00D41DEE">
        <w:rPr>
          <w:sz w:val="24"/>
          <w:szCs w:val="24"/>
          <w:lang w:eastAsia="es-CO"/>
        </w:rPr>
        <w:t xml:space="preserve">actual del temporizador es igual al valor en el registro </w:t>
      </w:r>
      <w:r w:rsidRPr="00A63495">
        <w:rPr>
          <w:bCs/>
          <w:sz w:val="24"/>
          <w:szCs w:val="24"/>
          <w:lang w:eastAsia="es-CO"/>
        </w:rPr>
        <w:t>OCRn</w:t>
      </w:r>
      <w:r w:rsidR="00A63495" w:rsidRPr="00A63495">
        <w:rPr>
          <w:bCs/>
          <w:sz w:val="24"/>
          <w:szCs w:val="24"/>
          <w:lang w:eastAsia="es-CO"/>
        </w:rPr>
        <w:t>.</w:t>
      </w:r>
    </w:p>
    <w:p w:rsidR="00A63495" w:rsidRPr="00A63495" w:rsidRDefault="00A63495" w:rsidP="00A63495">
      <w:pPr>
        <w:autoSpaceDE/>
        <w:autoSpaceDN/>
        <w:spacing w:before="100" w:beforeAutospacing="1" w:after="100" w:afterAutospacing="1"/>
        <w:jc w:val="both"/>
        <w:rPr>
          <w:sz w:val="24"/>
          <w:szCs w:val="24"/>
          <w:lang w:eastAsia="es-CO"/>
        </w:rPr>
      </w:pPr>
      <w:r w:rsidRPr="00A63495">
        <w:rPr>
          <w:rFonts w:hint="eastAsia"/>
          <w:sz w:val="24"/>
          <w:szCs w:val="24"/>
          <w:lang w:eastAsia="es-CO"/>
        </w:rPr>
        <w:t>●</w:t>
      </w:r>
      <w:r w:rsidRPr="00A63495">
        <w:rPr>
          <w:sz w:val="24"/>
          <w:szCs w:val="24"/>
          <w:lang w:eastAsia="es-CO"/>
        </w:rPr>
        <w:t xml:space="preserve"> </w:t>
      </w:r>
      <w:r w:rsidRPr="00A63495">
        <w:rPr>
          <w:b/>
          <w:bCs/>
          <w:sz w:val="24"/>
          <w:szCs w:val="24"/>
          <w:lang w:eastAsia="es-CO"/>
        </w:rPr>
        <w:t>BOTTOM</w:t>
      </w:r>
      <w:r>
        <w:rPr>
          <w:b/>
          <w:bCs/>
          <w:sz w:val="24"/>
          <w:szCs w:val="24"/>
          <w:lang w:eastAsia="es-CO"/>
        </w:rPr>
        <w:t>:</w:t>
      </w:r>
      <w:r w:rsidRPr="00A63495">
        <w:rPr>
          <w:b/>
          <w:bCs/>
          <w:sz w:val="24"/>
          <w:szCs w:val="24"/>
          <w:lang w:eastAsia="es-CO"/>
        </w:rPr>
        <w:t xml:space="preserve"> </w:t>
      </w:r>
      <w:r w:rsidRPr="00A63495">
        <w:rPr>
          <w:sz w:val="24"/>
          <w:szCs w:val="24"/>
          <w:lang w:eastAsia="es-CO"/>
        </w:rPr>
        <w:t>Se coloca en uno cuando el valor del temporizador es</w:t>
      </w:r>
      <w:r>
        <w:rPr>
          <w:sz w:val="24"/>
          <w:szCs w:val="24"/>
          <w:lang w:eastAsia="es-CO"/>
        </w:rPr>
        <w:t xml:space="preserve"> </w:t>
      </w:r>
      <w:r w:rsidRPr="00A63495">
        <w:rPr>
          <w:sz w:val="24"/>
          <w:szCs w:val="24"/>
          <w:lang w:eastAsia="es-CO"/>
        </w:rPr>
        <w:t>cero, esto es, cuando llega al valor mínimo.</w:t>
      </w:r>
    </w:p>
    <w:p w:rsidR="00A63495" w:rsidRPr="00A63495" w:rsidRDefault="00A63495" w:rsidP="00A63495">
      <w:pPr>
        <w:autoSpaceDE/>
        <w:autoSpaceDN/>
        <w:spacing w:before="100" w:beforeAutospacing="1" w:after="100" w:afterAutospacing="1"/>
        <w:jc w:val="both"/>
        <w:rPr>
          <w:b/>
          <w:bCs/>
          <w:sz w:val="24"/>
          <w:szCs w:val="24"/>
          <w:lang w:eastAsia="es-CO"/>
        </w:rPr>
      </w:pPr>
      <w:r w:rsidRPr="00A63495">
        <w:rPr>
          <w:rFonts w:hint="eastAsia"/>
          <w:sz w:val="24"/>
          <w:szCs w:val="24"/>
          <w:lang w:eastAsia="es-CO"/>
        </w:rPr>
        <w:t>●</w:t>
      </w:r>
      <w:r w:rsidRPr="00A63495">
        <w:rPr>
          <w:sz w:val="24"/>
          <w:szCs w:val="24"/>
          <w:lang w:eastAsia="es-CO"/>
        </w:rPr>
        <w:t xml:space="preserve"> </w:t>
      </w:r>
      <w:r w:rsidRPr="00A63495">
        <w:rPr>
          <w:b/>
          <w:bCs/>
          <w:sz w:val="24"/>
          <w:szCs w:val="24"/>
          <w:lang w:eastAsia="es-CO"/>
        </w:rPr>
        <w:t>TOP</w:t>
      </w:r>
      <w:r>
        <w:rPr>
          <w:b/>
          <w:bCs/>
          <w:sz w:val="24"/>
          <w:szCs w:val="24"/>
          <w:lang w:eastAsia="es-CO"/>
        </w:rPr>
        <w:t xml:space="preserve">: </w:t>
      </w:r>
      <w:r w:rsidRPr="00A63495">
        <w:rPr>
          <w:sz w:val="24"/>
          <w:szCs w:val="24"/>
          <w:lang w:eastAsia="es-CO"/>
        </w:rPr>
        <w:t xml:space="preserve">Se coloca en uno cuando el valor del temporizador es </w:t>
      </w:r>
      <w:r w:rsidRPr="00A63495">
        <w:rPr>
          <w:b/>
          <w:bCs/>
          <w:sz w:val="24"/>
          <w:szCs w:val="24"/>
          <w:lang w:eastAsia="es-CO"/>
        </w:rPr>
        <w:t>0xFF</w:t>
      </w:r>
      <w:r>
        <w:rPr>
          <w:b/>
          <w:bCs/>
          <w:sz w:val="24"/>
          <w:szCs w:val="24"/>
          <w:lang w:eastAsia="es-CO"/>
        </w:rPr>
        <w:t xml:space="preserve"> </w:t>
      </w:r>
      <w:r w:rsidRPr="00A63495">
        <w:rPr>
          <w:sz w:val="24"/>
          <w:szCs w:val="24"/>
          <w:lang w:eastAsia="es-CO"/>
        </w:rPr>
        <w:t xml:space="preserve">o es igual al valor en </w:t>
      </w:r>
      <w:r w:rsidRPr="00A63495">
        <w:rPr>
          <w:bCs/>
          <w:sz w:val="24"/>
          <w:szCs w:val="24"/>
          <w:lang w:eastAsia="es-CO"/>
        </w:rPr>
        <w:t>OCRn</w:t>
      </w:r>
      <w:r w:rsidRPr="00A63495">
        <w:rPr>
          <w:sz w:val="24"/>
          <w:szCs w:val="24"/>
          <w:lang w:eastAsia="es-CO"/>
        </w:rPr>
        <w:t>, esto depende del modo de trabajo.</w:t>
      </w:r>
    </w:p>
    <w:p w:rsidR="00A63495" w:rsidRPr="00A63495" w:rsidRDefault="00A63495" w:rsidP="00A63495">
      <w:pPr>
        <w:autoSpaceDE/>
        <w:autoSpaceDN/>
        <w:spacing w:before="100" w:beforeAutospacing="1" w:after="100" w:afterAutospacing="1"/>
        <w:jc w:val="both"/>
        <w:rPr>
          <w:sz w:val="24"/>
          <w:szCs w:val="24"/>
          <w:lang w:eastAsia="es-CO"/>
        </w:rPr>
      </w:pPr>
      <w:r w:rsidRPr="00A63495">
        <w:rPr>
          <w:rFonts w:hint="eastAsia"/>
          <w:sz w:val="24"/>
          <w:szCs w:val="24"/>
          <w:lang w:eastAsia="es-CO"/>
        </w:rPr>
        <w:t>●</w:t>
      </w:r>
      <w:r w:rsidRPr="00A63495">
        <w:rPr>
          <w:sz w:val="24"/>
          <w:szCs w:val="24"/>
          <w:lang w:eastAsia="es-CO"/>
        </w:rPr>
        <w:t xml:space="preserve"> </w:t>
      </w:r>
      <w:r w:rsidRPr="00A63495">
        <w:rPr>
          <w:b/>
          <w:bCs/>
          <w:sz w:val="24"/>
          <w:szCs w:val="24"/>
          <w:lang w:eastAsia="es-CO"/>
        </w:rPr>
        <w:t>CLKTn</w:t>
      </w:r>
      <w:r>
        <w:rPr>
          <w:b/>
          <w:bCs/>
          <w:sz w:val="24"/>
          <w:szCs w:val="24"/>
          <w:lang w:eastAsia="es-CO"/>
        </w:rPr>
        <w:t>:</w:t>
      </w:r>
      <w:r w:rsidRPr="00A63495">
        <w:rPr>
          <w:b/>
          <w:bCs/>
          <w:sz w:val="24"/>
          <w:szCs w:val="24"/>
          <w:lang w:eastAsia="es-CO"/>
        </w:rPr>
        <w:t xml:space="preserve"> </w:t>
      </w:r>
      <w:r w:rsidRPr="00A63495">
        <w:rPr>
          <w:sz w:val="24"/>
          <w:szCs w:val="24"/>
          <w:lang w:eastAsia="es-CO"/>
        </w:rPr>
        <w:t>Señal de reloj proveniente de un preescalador.</w:t>
      </w:r>
    </w:p>
    <w:p w:rsidR="00A63495" w:rsidRPr="00A63495" w:rsidRDefault="00A63495" w:rsidP="00A63495">
      <w:pPr>
        <w:autoSpaceDE/>
        <w:autoSpaceDN/>
        <w:spacing w:before="100" w:beforeAutospacing="1" w:after="100" w:afterAutospacing="1"/>
        <w:jc w:val="both"/>
        <w:rPr>
          <w:sz w:val="24"/>
          <w:szCs w:val="24"/>
          <w:lang w:eastAsia="es-CO"/>
        </w:rPr>
      </w:pPr>
      <w:r w:rsidRPr="00A63495">
        <w:rPr>
          <w:rFonts w:hint="eastAsia"/>
          <w:sz w:val="24"/>
          <w:szCs w:val="24"/>
          <w:lang w:eastAsia="es-CO"/>
        </w:rPr>
        <w:t>●</w:t>
      </w:r>
      <w:r w:rsidRPr="00A63495">
        <w:rPr>
          <w:sz w:val="24"/>
          <w:szCs w:val="24"/>
          <w:lang w:eastAsia="es-CO"/>
        </w:rPr>
        <w:t xml:space="preserve"> </w:t>
      </w:r>
      <w:r w:rsidRPr="00A63495">
        <w:rPr>
          <w:b/>
          <w:bCs/>
          <w:sz w:val="24"/>
          <w:szCs w:val="24"/>
          <w:lang w:eastAsia="es-CO"/>
        </w:rPr>
        <w:t>COUNT</w:t>
      </w:r>
      <w:r>
        <w:rPr>
          <w:b/>
          <w:bCs/>
          <w:sz w:val="24"/>
          <w:szCs w:val="24"/>
          <w:lang w:eastAsia="es-CO"/>
        </w:rPr>
        <w:t>:</w:t>
      </w:r>
      <w:r w:rsidRPr="00A63495">
        <w:rPr>
          <w:b/>
          <w:bCs/>
          <w:sz w:val="24"/>
          <w:szCs w:val="24"/>
          <w:lang w:eastAsia="es-CO"/>
        </w:rPr>
        <w:t xml:space="preserve"> </w:t>
      </w:r>
      <w:r w:rsidRPr="00A63495">
        <w:rPr>
          <w:sz w:val="24"/>
          <w:szCs w:val="24"/>
          <w:lang w:eastAsia="es-CO"/>
        </w:rPr>
        <w:t>Incrementa o decrementa en uno el valor del temporizador.</w:t>
      </w:r>
    </w:p>
    <w:p w:rsidR="00447EF7" w:rsidRDefault="00447EF7" w:rsidP="00A63495">
      <w:pPr>
        <w:autoSpaceDE/>
        <w:autoSpaceDN/>
        <w:spacing w:before="100" w:beforeAutospacing="1" w:after="100" w:afterAutospacing="1"/>
        <w:jc w:val="both"/>
        <w:rPr>
          <w:sz w:val="24"/>
          <w:szCs w:val="24"/>
          <w:lang w:eastAsia="es-CO"/>
        </w:rPr>
      </w:pPr>
    </w:p>
    <w:p w:rsidR="00677675" w:rsidRDefault="00677675" w:rsidP="00A63495">
      <w:pPr>
        <w:autoSpaceDE/>
        <w:autoSpaceDN/>
        <w:spacing w:before="100" w:beforeAutospacing="1" w:after="100" w:afterAutospacing="1"/>
        <w:jc w:val="both"/>
        <w:rPr>
          <w:sz w:val="24"/>
          <w:szCs w:val="24"/>
          <w:lang w:eastAsia="es-CO"/>
        </w:rPr>
      </w:pPr>
    </w:p>
    <w:p w:rsidR="00A63495" w:rsidRPr="00A63495" w:rsidRDefault="00A63495" w:rsidP="00A63495">
      <w:pPr>
        <w:autoSpaceDE/>
        <w:autoSpaceDN/>
        <w:spacing w:before="100" w:beforeAutospacing="1" w:after="100" w:afterAutospacing="1"/>
        <w:jc w:val="both"/>
        <w:rPr>
          <w:sz w:val="24"/>
          <w:szCs w:val="24"/>
          <w:lang w:eastAsia="es-CO"/>
        </w:rPr>
      </w:pPr>
      <w:r w:rsidRPr="00A63495">
        <w:rPr>
          <w:sz w:val="24"/>
          <w:szCs w:val="24"/>
          <w:lang w:eastAsia="es-CO"/>
        </w:rPr>
        <w:t>Dependiendo de la velocidad de cambio en esta señal, el</w:t>
      </w:r>
      <w:r>
        <w:rPr>
          <w:sz w:val="24"/>
          <w:szCs w:val="24"/>
          <w:lang w:eastAsia="es-CO"/>
        </w:rPr>
        <w:t xml:space="preserve"> </w:t>
      </w:r>
      <w:r w:rsidRPr="00A63495">
        <w:rPr>
          <w:sz w:val="24"/>
          <w:szCs w:val="24"/>
          <w:lang w:eastAsia="es-CO"/>
        </w:rPr>
        <w:t>temporizador incrementa o decrementa m</w:t>
      </w:r>
      <w:r w:rsidR="002811B8" w:rsidRPr="00A63495">
        <w:rPr>
          <w:sz w:val="24"/>
          <w:szCs w:val="24"/>
          <w:lang w:eastAsia="es-CO"/>
        </w:rPr>
        <w:t>ás rápido o más lento.</w:t>
      </w:r>
    </w:p>
    <w:p w:rsidR="00606B7E" w:rsidRPr="00677675" w:rsidRDefault="002811B8" w:rsidP="00677675">
      <w:pPr>
        <w:autoSpaceDE/>
        <w:autoSpaceDN/>
        <w:spacing w:before="100" w:beforeAutospacing="1" w:after="100" w:afterAutospacing="1"/>
        <w:jc w:val="both"/>
        <w:rPr>
          <w:sz w:val="24"/>
          <w:szCs w:val="24"/>
          <w:lang w:eastAsia="es-CO"/>
        </w:rPr>
      </w:pPr>
      <w:r w:rsidRPr="00A63495">
        <w:rPr>
          <w:sz w:val="24"/>
          <w:szCs w:val="24"/>
          <w:lang w:eastAsia="es-CO"/>
        </w:rPr>
        <w:t xml:space="preserve">● </w:t>
      </w:r>
      <w:r w:rsidRPr="00A63495">
        <w:rPr>
          <w:b/>
          <w:bCs/>
          <w:sz w:val="24"/>
          <w:szCs w:val="24"/>
          <w:lang w:eastAsia="es-CO"/>
        </w:rPr>
        <w:t>CLEAR</w:t>
      </w:r>
      <w:r>
        <w:rPr>
          <w:b/>
          <w:bCs/>
          <w:sz w:val="24"/>
          <w:szCs w:val="24"/>
          <w:lang w:eastAsia="es-CO"/>
        </w:rPr>
        <w:t>:</w:t>
      </w:r>
      <w:r w:rsidRPr="00A63495">
        <w:rPr>
          <w:b/>
          <w:bCs/>
          <w:sz w:val="24"/>
          <w:szCs w:val="24"/>
          <w:lang w:eastAsia="es-CO"/>
        </w:rPr>
        <w:t xml:space="preserve"> </w:t>
      </w:r>
      <w:r w:rsidR="00A63495" w:rsidRPr="00A63495">
        <w:rPr>
          <w:sz w:val="24"/>
          <w:szCs w:val="24"/>
          <w:lang w:eastAsia="es-CO"/>
        </w:rPr>
        <w:t>Inicializa el temporizador a cero.</w:t>
      </w:r>
    </w:p>
    <w:p w:rsidR="00606B7E" w:rsidRDefault="00606B7E" w:rsidP="00606B7E">
      <w:pPr>
        <w:jc w:val="both"/>
        <w:rPr>
          <w:rFonts w:ascii="Book Antiqua" w:hAnsi="Book Antiqua"/>
        </w:rPr>
      </w:pPr>
      <w:r w:rsidRPr="00606B7E">
        <w:rPr>
          <w:rFonts w:ascii="Book Antiqua" w:hAnsi="Book Antiqua"/>
        </w:rPr>
        <w:t xml:space="preserve">  </w:t>
      </w:r>
    </w:p>
    <w:p w:rsidR="00677675" w:rsidRPr="00677675" w:rsidRDefault="002C2506" w:rsidP="00677675">
      <w:pPr>
        <w:pStyle w:val="Ttulo1"/>
        <w:rPr>
          <w:b/>
          <w:sz w:val="24"/>
          <w:szCs w:val="24"/>
        </w:rPr>
      </w:pPr>
      <w:r w:rsidRPr="00677675">
        <w:rPr>
          <w:b/>
          <w:sz w:val="24"/>
          <w:szCs w:val="24"/>
        </w:rPr>
        <w:t>Conclusiones</w:t>
      </w:r>
    </w:p>
    <w:p w:rsidR="00677675" w:rsidRDefault="00677675" w:rsidP="00677675"/>
    <w:p w:rsidR="00677675" w:rsidRPr="00677675" w:rsidRDefault="00677675" w:rsidP="00677675">
      <w:pPr>
        <w:pStyle w:val="Prrafodelista"/>
        <w:numPr>
          <w:ilvl w:val="0"/>
          <w:numId w:val="14"/>
        </w:numPr>
        <w:rPr>
          <w:sz w:val="24"/>
          <w:szCs w:val="24"/>
        </w:rPr>
      </w:pPr>
      <w:r w:rsidRPr="00677675">
        <w:rPr>
          <w:sz w:val="24"/>
          <w:szCs w:val="24"/>
        </w:rPr>
        <w:t>teniendo la construcción previa del puerto de 8 pines y sus respectivas pruebas a partir de compuertas lógicas se procede a configurar dos puertos de los creados, uno como entrada y el otro como salida.</w:t>
      </w:r>
    </w:p>
    <w:p w:rsidR="00677675" w:rsidRPr="00677675" w:rsidRDefault="00677675" w:rsidP="00677675">
      <w:pPr>
        <w:rPr>
          <w:sz w:val="24"/>
          <w:szCs w:val="24"/>
        </w:rPr>
      </w:pPr>
    </w:p>
    <w:p w:rsidR="00677675" w:rsidRPr="00677675" w:rsidRDefault="00677675" w:rsidP="00677675">
      <w:pPr>
        <w:pStyle w:val="Prrafodelista"/>
        <w:numPr>
          <w:ilvl w:val="0"/>
          <w:numId w:val="14"/>
        </w:numPr>
        <w:rPr>
          <w:sz w:val="24"/>
          <w:szCs w:val="24"/>
        </w:rPr>
      </w:pPr>
      <w:r w:rsidRPr="00677675">
        <w:rPr>
          <w:sz w:val="24"/>
          <w:szCs w:val="24"/>
        </w:rPr>
        <w:t>Es importante saber que para el correcto funcionamiento de nuestro puerto éste debe tener conectadas todas las direcciones de configuración (WDx, RDx, WPx, RPx, y RRx)  de lectura, escritura y registro (WR, RD, A12, A1, A0) a partir de las compuertas lógicas, de ésta forma el PUERTO puede recibir datos y direcciones desde el procesador</w:t>
      </w:r>
    </w:p>
    <w:p w:rsidR="00677675" w:rsidRPr="00677675" w:rsidRDefault="00677675" w:rsidP="00677675">
      <w:pPr>
        <w:rPr>
          <w:sz w:val="24"/>
          <w:szCs w:val="24"/>
        </w:rPr>
      </w:pPr>
    </w:p>
    <w:p w:rsidR="00677675" w:rsidRPr="00677675" w:rsidRDefault="00677675" w:rsidP="00677675">
      <w:pPr>
        <w:pStyle w:val="Textoindependiente2"/>
        <w:numPr>
          <w:ilvl w:val="0"/>
          <w:numId w:val="13"/>
        </w:numPr>
        <w:spacing w:after="0" w:line="240" w:lineRule="auto"/>
        <w:jc w:val="both"/>
        <w:rPr>
          <w:sz w:val="24"/>
          <w:szCs w:val="24"/>
        </w:rPr>
      </w:pPr>
      <w:r w:rsidRPr="00677675">
        <w:rPr>
          <w:sz w:val="24"/>
          <w:szCs w:val="24"/>
        </w:rPr>
        <w:t>Se debe cagar dentro del ATmega un archivo .hex creado y compilado previamente en la plataforma AVR CODEBLOCKS en un nuevo proyecto que configure los puertos como entrada y salida de datos cada uno con las direcciones que el ATmega tiene por defecto.</w:t>
      </w:r>
    </w:p>
    <w:p w:rsidR="00677675" w:rsidRPr="00677675" w:rsidRDefault="00677675" w:rsidP="00677675">
      <w:pPr>
        <w:ind w:left="360"/>
        <w:rPr>
          <w:sz w:val="24"/>
          <w:szCs w:val="24"/>
        </w:rPr>
      </w:pPr>
    </w:p>
    <w:p w:rsidR="00A34428" w:rsidRDefault="00677675" w:rsidP="00677675">
      <w:pPr>
        <w:pStyle w:val="Prrafodelista"/>
        <w:numPr>
          <w:ilvl w:val="0"/>
          <w:numId w:val="13"/>
        </w:numPr>
        <w:rPr>
          <w:sz w:val="24"/>
          <w:szCs w:val="24"/>
        </w:rPr>
      </w:pPr>
      <w:r w:rsidRPr="00677675">
        <w:rPr>
          <w:sz w:val="24"/>
          <w:szCs w:val="24"/>
        </w:rPr>
        <w:t>El preescalador tien</w:t>
      </w:r>
      <w:r>
        <w:rPr>
          <w:sz w:val="24"/>
          <w:szCs w:val="24"/>
        </w:rPr>
        <w:t>e como f</w:t>
      </w:r>
      <w:r w:rsidR="00D94D27">
        <w:rPr>
          <w:sz w:val="24"/>
          <w:szCs w:val="24"/>
        </w:rPr>
        <w:t xml:space="preserve">unción, dividir la </w:t>
      </w:r>
      <w:r w:rsidRPr="00677675">
        <w:rPr>
          <w:sz w:val="24"/>
          <w:szCs w:val="24"/>
        </w:rPr>
        <w:t>frecuencia antes de cada incremento</w:t>
      </w:r>
      <w:r>
        <w:rPr>
          <w:sz w:val="24"/>
          <w:szCs w:val="24"/>
        </w:rPr>
        <w:t xml:space="preserve"> del COUNT.</w:t>
      </w:r>
    </w:p>
    <w:p w:rsidR="00677675" w:rsidRPr="00677675" w:rsidRDefault="00677675" w:rsidP="00677675">
      <w:pPr>
        <w:pStyle w:val="Prrafodelista"/>
        <w:rPr>
          <w:sz w:val="24"/>
          <w:szCs w:val="24"/>
        </w:rPr>
      </w:pPr>
    </w:p>
    <w:p w:rsidR="00677675" w:rsidRPr="00677675" w:rsidRDefault="00677675" w:rsidP="00677675">
      <w:pPr>
        <w:pStyle w:val="Prrafodelista"/>
        <w:numPr>
          <w:ilvl w:val="0"/>
          <w:numId w:val="13"/>
        </w:numPr>
        <w:rPr>
          <w:sz w:val="24"/>
          <w:szCs w:val="24"/>
        </w:rPr>
      </w:pPr>
      <w:r>
        <w:rPr>
          <w:sz w:val="24"/>
          <w:szCs w:val="24"/>
        </w:rPr>
        <w:t>U</w:t>
      </w:r>
      <w:r w:rsidRPr="00677675">
        <w:rPr>
          <w:sz w:val="24"/>
          <w:szCs w:val="24"/>
        </w:rPr>
        <w:t>n módulo</w:t>
      </w:r>
      <w:r w:rsidR="00D94D27">
        <w:rPr>
          <w:sz w:val="24"/>
          <w:szCs w:val="24"/>
        </w:rPr>
        <w:t xml:space="preserve"> contador/temporizador de 8 bit</w:t>
      </w:r>
      <w:r w:rsidRPr="00677675">
        <w:rPr>
          <w:sz w:val="24"/>
          <w:szCs w:val="24"/>
        </w:rPr>
        <w:t>s, que cuenta con un p</w:t>
      </w:r>
      <w:r w:rsidR="00D94D27">
        <w:rPr>
          <w:sz w:val="24"/>
          <w:szCs w:val="24"/>
        </w:rPr>
        <w:t>reescalador programable de 8 bits</w:t>
      </w:r>
      <w:r w:rsidRPr="00677675">
        <w:rPr>
          <w:sz w:val="24"/>
          <w:szCs w:val="24"/>
        </w:rPr>
        <w:t>s Puede funcionar com</w:t>
      </w:r>
      <w:r w:rsidR="00D94D27">
        <w:rPr>
          <w:sz w:val="24"/>
          <w:szCs w:val="24"/>
        </w:rPr>
        <w:t>o temporizador o como contador e</w:t>
      </w:r>
      <w:r w:rsidRPr="00677675">
        <w:rPr>
          <w:sz w:val="24"/>
          <w:szCs w:val="24"/>
        </w:rPr>
        <w:t xml:space="preserve">n modo temporizador el </w:t>
      </w:r>
      <w:r w:rsidR="00D94D27" w:rsidRPr="00677675">
        <w:rPr>
          <w:sz w:val="24"/>
          <w:szCs w:val="24"/>
        </w:rPr>
        <w:t>módulo</w:t>
      </w:r>
      <w:r w:rsidR="00D94D27">
        <w:rPr>
          <w:sz w:val="24"/>
          <w:szCs w:val="24"/>
        </w:rPr>
        <w:t xml:space="preserve"> Timer </w:t>
      </w:r>
      <w:r w:rsidRPr="00677675">
        <w:rPr>
          <w:sz w:val="24"/>
          <w:szCs w:val="24"/>
        </w:rPr>
        <w:t>se incrementa con cada ciclo de instrucción.</w:t>
      </w:r>
    </w:p>
    <w:p w:rsidR="00677675" w:rsidRDefault="00677675" w:rsidP="00606B7E">
      <w:pPr>
        <w:pStyle w:val="ReferenceHead"/>
        <w:ind w:firstLine="142"/>
        <w:rPr>
          <w:rFonts w:ascii="Book Antiqua" w:hAnsi="Book Antiqua"/>
          <w:lang w:val="es-ES"/>
        </w:rPr>
      </w:pPr>
    </w:p>
    <w:p w:rsidR="00677675" w:rsidRDefault="00677675" w:rsidP="00606B7E">
      <w:pPr>
        <w:pStyle w:val="ReferenceHead"/>
        <w:ind w:firstLine="142"/>
        <w:rPr>
          <w:rFonts w:ascii="Book Antiqua" w:hAnsi="Book Antiqua"/>
          <w:lang w:val="es-ES"/>
        </w:rPr>
      </w:pPr>
    </w:p>
    <w:p w:rsidR="00677675" w:rsidRDefault="00677675" w:rsidP="00606B7E">
      <w:pPr>
        <w:pStyle w:val="ReferenceHead"/>
        <w:ind w:firstLine="142"/>
        <w:rPr>
          <w:rFonts w:ascii="Book Antiqua" w:hAnsi="Book Antiqua"/>
          <w:lang w:val="es-ES"/>
        </w:rPr>
      </w:pPr>
    </w:p>
    <w:p w:rsidR="00302F70" w:rsidRPr="00677675" w:rsidRDefault="00670E82" w:rsidP="00606B7E">
      <w:pPr>
        <w:pStyle w:val="ReferenceHead"/>
        <w:ind w:firstLine="142"/>
        <w:rPr>
          <w:i/>
          <w:sz w:val="24"/>
          <w:szCs w:val="24"/>
          <w:lang w:val="es-ES"/>
        </w:rPr>
      </w:pPr>
      <w:r w:rsidRPr="00677675">
        <w:rPr>
          <w:i/>
          <w:sz w:val="24"/>
          <w:szCs w:val="24"/>
          <w:lang w:val="es-ES"/>
        </w:rPr>
        <w:t>Referenc</w:t>
      </w:r>
      <w:r w:rsidR="00B71FC7" w:rsidRPr="00677675">
        <w:rPr>
          <w:i/>
          <w:sz w:val="24"/>
          <w:szCs w:val="24"/>
          <w:lang w:val="es-ES"/>
        </w:rPr>
        <w:t>ia</w:t>
      </w:r>
      <w:r w:rsidRPr="00677675">
        <w:rPr>
          <w:i/>
          <w:sz w:val="24"/>
          <w:szCs w:val="24"/>
          <w:lang w:val="es-ES"/>
        </w:rPr>
        <w:t>s</w:t>
      </w:r>
      <w:bookmarkStart w:id="2" w:name="r2"/>
    </w:p>
    <w:p w:rsidR="0083727B" w:rsidRPr="00677675" w:rsidRDefault="00FB306B" w:rsidP="00004985">
      <w:pPr>
        <w:numPr>
          <w:ilvl w:val="0"/>
          <w:numId w:val="3"/>
        </w:numPr>
        <w:tabs>
          <w:tab w:val="num" w:pos="426"/>
        </w:tabs>
        <w:autoSpaceDE/>
        <w:autoSpaceDN/>
        <w:ind w:left="0" w:firstLine="0"/>
        <w:jc w:val="both"/>
        <w:rPr>
          <w:i/>
          <w:sz w:val="24"/>
          <w:szCs w:val="24"/>
          <w:lang w:val="es-ES"/>
        </w:rPr>
      </w:pPr>
      <w:bookmarkStart w:id="3" w:name="r3"/>
      <w:bookmarkEnd w:id="2"/>
      <w:r w:rsidRPr="00677675">
        <w:rPr>
          <w:i/>
          <w:sz w:val="24"/>
          <w:szCs w:val="24"/>
          <w:lang w:val="es-ES"/>
        </w:rPr>
        <w:t xml:space="preserve">Wikipedia, Microcontrolador, </w:t>
      </w:r>
      <w:r w:rsidR="00606B7E" w:rsidRPr="00677675">
        <w:rPr>
          <w:i/>
          <w:sz w:val="24"/>
          <w:szCs w:val="24"/>
          <w:lang w:val="es-ES"/>
        </w:rPr>
        <w:t>2014</w:t>
      </w:r>
      <w:r w:rsidR="0083727B" w:rsidRPr="00677675">
        <w:rPr>
          <w:i/>
          <w:sz w:val="24"/>
          <w:szCs w:val="24"/>
          <w:lang w:val="es-ES"/>
        </w:rPr>
        <w:t>.</w:t>
      </w:r>
      <w:r w:rsidRPr="00677675">
        <w:rPr>
          <w:i/>
          <w:sz w:val="24"/>
          <w:szCs w:val="24"/>
          <w:lang w:val="es-ES"/>
        </w:rPr>
        <w:t xml:space="preserve"> Disponible en:</w:t>
      </w:r>
    </w:p>
    <w:p w:rsidR="00FB306B" w:rsidRPr="00677675" w:rsidRDefault="00FB306B" w:rsidP="00FB306B">
      <w:pPr>
        <w:autoSpaceDE/>
        <w:autoSpaceDN/>
        <w:jc w:val="both"/>
        <w:rPr>
          <w:i/>
          <w:sz w:val="24"/>
          <w:szCs w:val="24"/>
          <w:lang w:val="es-ES"/>
        </w:rPr>
      </w:pPr>
      <w:r w:rsidRPr="00677675">
        <w:rPr>
          <w:i/>
          <w:sz w:val="24"/>
          <w:szCs w:val="24"/>
          <w:lang w:val="es-ES"/>
        </w:rPr>
        <w:t>http://es.wikipedia.org/wiki/Microcontrolador</w:t>
      </w:r>
    </w:p>
    <w:p w:rsidR="00302F70" w:rsidRPr="00677675" w:rsidRDefault="00302F70" w:rsidP="00FB306B">
      <w:pPr>
        <w:autoSpaceDE/>
        <w:autoSpaceDN/>
        <w:jc w:val="both"/>
        <w:rPr>
          <w:i/>
          <w:sz w:val="24"/>
          <w:szCs w:val="24"/>
          <w:lang w:val="es-ES"/>
        </w:rPr>
      </w:pPr>
    </w:p>
    <w:p w:rsidR="008839BA" w:rsidRPr="00677675" w:rsidRDefault="00FB306B" w:rsidP="00004985">
      <w:pPr>
        <w:numPr>
          <w:ilvl w:val="0"/>
          <w:numId w:val="3"/>
        </w:numPr>
        <w:tabs>
          <w:tab w:val="num" w:pos="426"/>
        </w:tabs>
        <w:autoSpaceDE/>
        <w:autoSpaceDN/>
        <w:ind w:left="0" w:firstLine="0"/>
        <w:jc w:val="both"/>
        <w:rPr>
          <w:i/>
          <w:sz w:val="24"/>
          <w:szCs w:val="24"/>
        </w:rPr>
      </w:pPr>
      <w:bookmarkStart w:id="4" w:name="r4"/>
      <w:bookmarkEnd w:id="3"/>
      <w:r w:rsidRPr="00677675">
        <w:rPr>
          <w:i/>
          <w:sz w:val="24"/>
          <w:szCs w:val="24"/>
        </w:rPr>
        <w:t>Atmel®</w:t>
      </w:r>
      <w:r w:rsidR="0024480B" w:rsidRPr="00677675">
        <w:rPr>
          <w:i/>
          <w:sz w:val="24"/>
          <w:szCs w:val="24"/>
        </w:rPr>
        <w:t xml:space="preserve"> Corporation,</w:t>
      </w:r>
      <w:r w:rsidRPr="00677675">
        <w:rPr>
          <w:i/>
          <w:sz w:val="24"/>
          <w:szCs w:val="24"/>
        </w:rPr>
        <w:t xml:space="preserve"> ATmega16 8-bit AVR® microcontroller</w:t>
      </w:r>
      <w:r w:rsidR="00302F70" w:rsidRPr="00677675">
        <w:rPr>
          <w:i/>
          <w:sz w:val="24"/>
          <w:szCs w:val="24"/>
        </w:rPr>
        <w:t>.</w:t>
      </w:r>
    </w:p>
    <w:p w:rsidR="00302F70" w:rsidRPr="00677675" w:rsidRDefault="00302F70" w:rsidP="00302F70">
      <w:pPr>
        <w:autoSpaceDE/>
        <w:autoSpaceDN/>
        <w:jc w:val="both"/>
        <w:rPr>
          <w:i/>
          <w:sz w:val="24"/>
          <w:szCs w:val="24"/>
        </w:rPr>
      </w:pPr>
    </w:p>
    <w:bookmarkEnd w:id="4"/>
    <w:p w:rsidR="001463C7" w:rsidRPr="00677675" w:rsidRDefault="00BB2AA2" w:rsidP="0083727B">
      <w:pPr>
        <w:autoSpaceDE/>
        <w:autoSpaceDN/>
        <w:jc w:val="both"/>
        <w:rPr>
          <w:i/>
          <w:sz w:val="24"/>
          <w:szCs w:val="24"/>
          <w:lang w:val="es-ES"/>
        </w:rPr>
      </w:pPr>
      <w:r w:rsidRPr="00677675">
        <w:rPr>
          <w:i/>
          <w:sz w:val="24"/>
          <w:szCs w:val="24"/>
          <w:lang w:val="es-ES"/>
        </w:rPr>
        <w:t>[</w:t>
      </w:r>
      <w:r w:rsidR="00606B7E" w:rsidRPr="00677675">
        <w:rPr>
          <w:i/>
          <w:sz w:val="24"/>
          <w:szCs w:val="24"/>
          <w:lang w:val="es-ES"/>
        </w:rPr>
        <w:t>3</w:t>
      </w:r>
      <w:r w:rsidR="00374259" w:rsidRPr="00677675">
        <w:rPr>
          <w:i/>
          <w:sz w:val="24"/>
          <w:szCs w:val="24"/>
          <w:lang w:val="es-ES"/>
        </w:rPr>
        <w:t>]</w:t>
      </w:r>
      <w:r w:rsidR="001C045C" w:rsidRPr="00677675">
        <w:rPr>
          <w:i/>
          <w:sz w:val="24"/>
          <w:szCs w:val="24"/>
          <w:lang w:val="es-ES"/>
        </w:rPr>
        <w:t xml:space="preserve"> </w:t>
      </w:r>
      <w:r w:rsidR="00374259" w:rsidRPr="00677675">
        <w:rPr>
          <w:i/>
          <w:sz w:val="24"/>
          <w:szCs w:val="24"/>
          <w:lang w:val="es-ES"/>
        </w:rPr>
        <w:t xml:space="preserve"> </w:t>
      </w:r>
      <w:bookmarkStart w:id="5" w:name="r5"/>
      <w:r w:rsidR="001C045C" w:rsidRPr="00677675">
        <w:rPr>
          <w:i/>
          <w:sz w:val="24"/>
          <w:szCs w:val="24"/>
          <w:lang w:val="es-ES"/>
        </w:rPr>
        <w:t xml:space="preserve">Ing. </w:t>
      </w:r>
      <w:r w:rsidR="007215EF" w:rsidRPr="00677675">
        <w:rPr>
          <w:i/>
          <w:sz w:val="24"/>
          <w:szCs w:val="24"/>
          <w:lang w:val="es-ES"/>
        </w:rPr>
        <w:t>Capacho, Luis Miguel, notas de clase</w:t>
      </w:r>
      <w:r w:rsidR="00374259" w:rsidRPr="00677675">
        <w:rPr>
          <w:i/>
          <w:sz w:val="24"/>
          <w:szCs w:val="24"/>
          <w:lang w:val="es-ES"/>
        </w:rPr>
        <w:t>.</w:t>
      </w:r>
    </w:p>
    <w:p w:rsidR="00606B7E" w:rsidRPr="00677675" w:rsidRDefault="00606B7E" w:rsidP="0083727B">
      <w:pPr>
        <w:autoSpaceDE/>
        <w:autoSpaceDN/>
        <w:jc w:val="both"/>
        <w:rPr>
          <w:i/>
          <w:sz w:val="24"/>
          <w:szCs w:val="24"/>
          <w:lang w:val="es-ES"/>
        </w:rPr>
      </w:pPr>
    </w:p>
    <w:p w:rsidR="00267285" w:rsidRPr="00677675" w:rsidRDefault="00606B7E" w:rsidP="00716EB2">
      <w:pPr>
        <w:autoSpaceDE/>
        <w:autoSpaceDN/>
        <w:jc w:val="both"/>
        <w:rPr>
          <w:i/>
          <w:sz w:val="24"/>
          <w:szCs w:val="24"/>
          <w:lang w:val="es-ES"/>
        </w:rPr>
      </w:pPr>
      <w:r w:rsidRPr="00677675">
        <w:rPr>
          <w:i/>
          <w:sz w:val="24"/>
          <w:szCs w:val="24"/>
          <w:lang w:val="es-ES"/>
        </w:rPr>
        <w:t>[4</w:t>
      </w:r>
      <w:r w:rsidR="001C045C" w:rsidRPr="00677675">
        <w:rPr>
          <w:i/>
          <w:sz w:val="24"/>
          <w:szCs w:val="24"/>
          <w:lang w:val="es-ES"/>
        </w:rPr>
        <w:t>]  Ing. López</w:t>
      </w:r>
      <w:r w:rsidRPr="00677675">
        <w:rPr>
          <w:i/>
          <w:sz w:val="24"/>
          <w:szCs w:val="24"/>
          <w:lang w:val="es-ES"/>
        </w:rPr>
        <w:t xml:space="preserve">, </w:t>
      </w:r>
      <w:r w:rsidR="001C045C" w:rsidRPr="00677675">
        <w:rPr>
          <w:i/>
          <w:sz w:val="24"/>
          <w:szCs w:val="24"/>
          <w:lang w:val="es-ES"/>
        </w:rPr>
        <w:t>Gerardo</w:t>
      </w:r>
      <w:r w:rsidRPr="00677675">
        <w:rPr>
          <w:i/>
          <w:sz w:val="24"/>
          <w:szCs w:val="24"/>
          <w:lang w:val="es-ES"/>
        </w:rPr>
        <w:t>, notas de laboratorio.</w:t>
      </w:r>
      <w:bookmarkEnd w:id="5"/>
    </w:p>
    <w:sectPr w:rsidR="00267285" w:rsidRPr="00677675" w:rsidSect="0029745F">
      <w:headerReference w:type="default" r:id="rId13"/>
      <w:pgSz w:w="12240" w:h="15840" w:code="1"/>
      <w:pgMar w:top="1008" w:right="936" w:bottom="1008" w:left="936" w:header="432" w:footer="432" w:gutter="0"/>
      <w:cols w:num="2" w:space="61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152" w:rsidRDefault="00023152">
      <w:r>
        <w:separator/>
      </w:r>
    </w:p>
  </w:endnote>
  <w:endnote w:type="continuationSeparator" w:id="0">
    <w:p w:rsidR="00023152" w:rsidRDefault="00023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MR10">
    <w:panose1 w:val="00000000000000000000"/>
    <w:charset w:val="00"/>
    <w:family w:val="auto"/>
    <w:notTrueType/>
    <w:pitch w:val="default"/>
    <w:sig w:usb0="00000003" w:usb1="00000000" w:usb2="00000000" w:usb3="00000000" w:csb0="00000001" w:csb1="00000000"/>
  </w:font>
  <w:font w:name="CMSY8">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152" w:rsidRDefault="00023152"/>
  </w:footnote>
  <w:footnote w:type="continuationSeparator" w:id="0">
    <w:p w:rsidR="00023152" w:rsidRDefault="00023152">
      <w:r>
        <w:continuationSeparator/>
      </w:r>
    </w:p>
  </w:footnote>
  <w:footnote w:id="1">
    <w:p w:rsidR="007767A6" w:rsidRPr="003026DC" w:rsidRDefault="007767A6" w:rsidP="000B130F">
      <w:pPr>
        <w:pStyle w:val="Textonotapie"/>
        <w:ind w:firstLine="0"/>
        <w:rPr>
          <w:lang w:val="es-ES"/>
        </w:rPr>
      </w:pPr>
    </w:p>
    <w:p w:rsidR="007767A6" w:rsidRPr="00C27E97" w:rsidRDefault="007767A6">
      <w:pPr>
        <w:pStyle w:val="Textonotapie"/>
        <w:rPr>
          <w:lang w:val="es-E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7A6" w:rsidRDefault="007767A6">
    <w:pPr>
      <w:framePr w:wrap="auto" w:vAnchor="text" w:hAnchor="margin" w:xAlign="right" w:y="1"/>
    </w:pPr>
    <w:r>
      <w:fldChar w:fldCharType="begin"/>
    </w:r>
    <w:r>
      <w:instrText xml:space="preserve">PAGE  </w:instrText>
    </w:r>
    <w:r>
      <w:fldChar w:fldCharType="separate"/>
    </w:r>
    <w:r w:rsidR="002901C7">
      <w:rPr>
        <w:noProof/>
      </w:rPr>
      <w:t>1</w:t>
    </w:r>
    <w:r>
      <w:fldChar w:fldCharType="end"/>
    </w:r>
  </w:p>
  <w:p w:rsidR="007767A6" w:rsidRPr="00A45D0B" w:rsidRDefault="007767A6" w:rsidP="00B77266">
    <w:pPr>
      <w:ind w:right="360"/>
      <w:jc w:val="center"/>
      <w:rPr>
        <w:lang w:val="es-ES"/>
      </w:rPr>
    </w:pPr>
    <w:r>
      <w:rPr>
        <w:lang w:val="es-ES"/>
      </w:rPr>
      <w:t>PROGRAMA DE</w:t>
    </w:r>
    <w:r w:rsidRPr="00A45D0B">
      <w:rPr>
        <w:lang w:val="es-ES"/>
      </w:rPr>
      <w:t xml:space="preserve"> </w:t>
    </w:r>
    <w:r>
      <w:rPr>
        <w:lang w:val="es-ES"/>
      </w:rPr>
      <w:t>INGENIERIA ELECTRÓNICA,     MICROPROCESADORES,     UNIVERSIDAD DEL QUINDÍO</w:t>
    </w:r>
  </w:p>
  <w:p w:rsidR="007767A6" w:rsidRPr="00A45D0B" w:rsidRDefault="007767A6">
    <w:pPr>
      <w:ind w:right="360"/>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FA90457"/>
    <w:multiLevelType w:val="hybridMultilevel"/>
    <w:tmpl w:val="BD8C3CF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C95AD5"/>
    <w:multiLevelType w:val="hybridMultilevel"/>
    <w:tmpl w:val="ABC0569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7E2B15"/>
    <w:multiLevelType w:val="hybridMultilevel"/>
    <w:tmpl w:val="ACEEB8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27B7E88"/>
    <w:multiLevelType w:val="hybridMultilevel"/>
    <w:tmpl w:val="065677D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A5506CD"/>
    <w:multiLevelType w:val="hybridMultilevel"/>
    <w:tmpl w:val="309AF4BC"/>
    <w:lvl w:ilvl="0" w:tplc="54166AD8">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FB667C9"/>
    <w:multiLevelType w:val="hybridMultilevel"/>
    <w:tmpl w:val="30FCA7C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C6C143E"/>
    <w:multiLevelType w:val="hybridMultilevel"/>
    <w:tmpl w:val="83AE4E7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E4273FD"/>
    <w:multiLevelType w:val="hybridMultilevel"/>
    <w:tmpl w:val="22989AC8"/>
    <w:lvl w:ilvl="0" w:tplc="240A000B">
      <w:start w:val="1"/>
      <w:numFmt w:val="bullet"/>
      <w:lvlText w:val=""/>
      <w:lvlJc w:val="left"/>
      <w:pPr>
        <w:ind w:left="862" w:hanging="360"/>
      </w:pPr>
      <w:rPr>
        <w:rFonts w:ascii="Wingdings" w:hAnsi="Wingdings"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0" w15:restartNumberingAfterBreak="0">
    <w:nsid w:val="5C55731B"/>
    <w:multiLevelType w:val="hybridMultilevel"/>
    <w:tmpl w:val="AAF045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8723AD0"/>
    <w:multiLevelType w:val="hybridMultilevel"/>
    <w:tmpl w:val="18F261E6"/>
    <w:lvl w:ilvl="0" w:tplc="240A000B">
      <w:start w:val="1"/>
      <w:numFmt w:val="bullet"/>
      <w:lvlText w:val=""/>
      <w:lvlJc w:val="left"/>
      <w:pPr>
        <w:ind w:left="862" w:hanging="360"/>
      </w:pPr>
      <w:rPr>
        <w:rFonts w:ascii="Wingdings" w:hAnsi="Wingdings"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2" w15:restartNumberingAfterBreak="0">
    <w:nsid w:val="6DC3293B"/>
    <w:multiLevelType w:val="singleLevel"/>
    <w:tmpl w:val="3A8EC28E"/>
    <w:lvl w:ilvl="0">
      <w:start w:val="1"/>
      <w:numFmt w:val="decimal"/>
      <w:lvlText w:val="[%1]"/>
      <w:lvlJc w:val="left"/>
      <w:pPr>
        <w:tabs>
          <w:tab w:val="num" w:pos="502"/>
        </w:tabs>
        <w:ind w:left="502" w:hanging="360"/>
      </w:pPr>
    </w:lvl>
  </w:abstractNum>
  <w:abstractNum w:abstractNumId="13" w15:restartNumberingAfterBreak="0">
    <w:nsid w:val="70B80388"/>
    <w:multiLevelType w:val="hybridMultilevel"/>
    <w:tmpl w:val="3EF83C86"/>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B">
      <w:start w:val="1"/>
      <w:numFmt w:val="bullet"/>
      <w:lvlText w:val=""/>
      <w:lvlJc w:val="left"/>
      <w:pPr>
        <w:ind w:left="2880" w:hanging="360"/>
      </w:pPr>
      <w:rPr>
        <w:rFonts w:ascii="Wingdings" w:hAnsi="Wingdings"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2"/>
  </w:num>
  <w:num w:numId="4">
    <w:abstractNumId w:val="9"/>
  </w:num>
  <w:num w:numId="5">
    <w:abstractNumId w:val="13"/>
  </w:num>
  <w:num w:numId="6">
    <w:abstractNumId w:val="11"/>
  </w:num>
  <w:num w:numId="7">
    <w:abstractNumId w:val="3"/>
  </w:num>
  <w:num w:numId="8">
    <w:abstractNumId w:val="10"/>
  </w:num>
  <w:num w:numId="9">
    <w:abstractNumId w:val="4"/>
  </w:num>
  <w:num w:numId="10">
    <w:abstractNumId w:val="8"/>
  </w:num>
  <w:num w:numId="11">
    <w:abstractNumId w:val="7"/>
  </w:num>
  <w:num w:numId="12">
    <w:abstractNumId w:val="5"/>
  </w:num>
  <w:num w:numId="13">
    <w:abstractNumId w:val="2"/>
  </w:num>
  <w:num w:numId="14">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E82"/>
    <w:rsid w:val="000004A3"/>
    <w:rsid w:val="00002ACB"/>
    <w:rsid w:val="00003BAE"/>
    <w:rsid w:val="00004985"/>
    <w:rsid w:val="000054D1"/>
    <w:rsid w:val="00006151"/>
    <w:rsid w:val="00007518"/>
    <w:rsid w:val="000205B4"/>
    <w:rsid w:val="0002111B"/>
    <w:rsid w:val="00022206"/>
    <w:rsid w:val="000224FE"/>
    <w:rsid w:val="00023152"/>
    <w:rsid w:val="000341B1"/>
    <w:rsid w:val="00051CBF"/>
    <w:rsid w:val="00051F20"/>
    <w:rsid w:val="0005411B"/>
    <w:rsid w:val="00055E9C"/>
    <w:rsid w:val="00061367"/>
    <w:rsid w:val="00063F6E"/>
    <w:rsid w:val="000645BA"/>
    <w:rsid w:val="00064737"/>
    <w:rsid w:val="000675A6"/>
    <w:rsid w:val="00070C40"/>
    <w:rsid w:val="0008334F"/>
    <w:rsid w:val="00084418"/>
    <w:rsid w:val="00084932"/>
    <w:rsid w:val="0008587D"/>
    <w:rsid w:val="000861EB"/>
    <w:rsid w:val="00092208"/>
    <w:rsid w:val="00094291"/>
    <w:rsid w:val="00094E63"/>
    <w:rsid w:val="00097544"/>
    <w:rsid w:val="000A2EBE"/>
    <w:rsid w:val="000B130F"/>
    <w:rsid w:val="000B2D90"/>
    <w:rsid w:val="000C117A"/>
    <w:rsid w:val="000C3373"/>
    <w:rsid w:val="000C56E7"/>
    <w:rsid w:val="000D1BD8"/>
    <w:rsid w:val="000D278F"/>
    <w:rsid w:val="000D4785"/>
    <w:rsid w:val="000D7EF5"/>
    <w:rsid w:val="000E267B"/>
    <w:rsid w:val="000E32A7"/>
    <w:rsid w:val="000E4C4A"/>
    <w:rsid w:val="000F30CB"/>
    <w:rsid w:val="000F355F"/>
    <w:rsid w:val="000F3DD2"/>
    <w:rsid w:val="000F5E20"/>
    <w:rsid w:val="001006DB"/>
    <w:rsid w:val="001015E5"/>
    <w:rsid w:val="00106D16"/>
    <w:rsid w:val="00110A6D"/>
    <w:rsid w:val="00113A0C"/>
    <w:rsid w:val="00113C11"/>
    <w:rsid w:val="00114D6A"/>
    <w:rsid w:val="00117C48"/>
    <w:rsid w:val="00122F35"/>
    <w:rsid w:val="001336A0"/>
    <w:rsid w:val="001371CC"/>
    <w:rsid w:val="001412D6"/>
    <w:rsid w:val="00141F0C"/>
    <w:rsid w:val="00145716"/>
    <w:rsid w:val="001463C7"/>
    <w:rsid w:val="00147D15"/>
    <w:rsid w:val="00150CAE"/>
    <w:rsid w:val="00151668"/>
    <w:rsid w:val="001569F1"/>
    <w:rsid w:val="00156FCC"/>
    <w:rsid w:val="001627A2"/>
    <w:rsid w:val="001729CB"/>
    <w:rsid w:val="00176592"/>
    <w:rsid w:val="00180D9C"/>
    <w:rsid w:val="0018644C"/>
    <w:rsid w:val="001929E1"/>
    <w:rsid w:val="00192D34"/>
    <w:rsid w:val="0019659F"/>
    <w:rsid w:val="0019747B"/>
    <w:rsid w:val="001A06A4"/>
    <w:rsid w:val="001A4054"/>
    <w:rsid w:val="001A6436"/>
    <w:rsid w:val="001A7ACE"/>
    <w:rsid w:val="001B1B37"/>
    <w:rsid w:val="001C045C"/>
    <w:rsid w:val="001C3EF1"/>
    <w:rsid w:val="001D1470"/>
    <w:rsid w:val="001D3CE4"/>
    <w:rsid w:val="001D55B1"/>
    <w:rsid w:val="001E00A5"/>
    <w:rsid w:val="001F1E6D"/>
    <w:rsid w:val="001F3D8E"/>
    <w:rsid w:val="001F3E37"/>
    <w:rsid w:val="001F6C47"/>
    <w:rsid w:val="001F6E53"/>
    <w:rsid w:val="001F700A"/>
    <w:rsid w:val="001F7A69"/>
    <w:rsid w:val="0020041C"/>
    <w:rsid w:val="00207E06"/>
    <w:rsid w:val="00211407"/>
    <w:rsid w:val="00213FA7"/>
    <w:rsid w:val="00225CB2"/>
    <w:rsid w:val="00230891"/>
    <w:rsid w:val="002322C4"/>
    <w:rsid w:val="00237D4E"/>
    <w:rsid w:val="00240B55"/>
    <w:rsid w:val="0024480B"/>
    <w:rsid w:val="002506E2"/>
    <w:rsid w:val="00252571"/>
    <w:rsid w:val="0026528A"/>
    <w:rsid w:val="00266CF9"/>
    <w:rsid w:val="00267285"/>
    <w:rsid w:val="00271BE2"/>
    <w:rsid w:val="0027202F"/>
    <w:rsid w:val="002806C2"/>
    <w:rsid w:val="002811B8"/>
    <w:rsid w:val="002869D7"/>
    <w:rsid w:val="002901C7"/>
    <w:rsid w:val="00290259"/>
    <w:rsid w:val="0029082D"/>
    <w:rsid w:val="0029745F"/>
    <w:rsid w:val="00297C4A"/>
    <w:rsid w:val="002A21F3"/>
    <w:rsid w:val="002A4A5C"/>
    <w:rsid w:val="002B1624"/>
    <w:rsid w:val="002B1B0C"/>
    <w:rsid w:val="002B22C5"/>
    <w:rsid w:val="002C2506"/>
    <w:rsid w:val="002D3DED"/>
    <w:rsid w:val="002E09A7"/>
    <w:rsid w:val="002E73A3"/>
    <w:rsid w:val="002E7E08"/>
    <w:rsid w:val="002F5190"/>
    <w:rsid w:val="002F53F6"/>
    <w:rsid w:val="003026DC"/>
    <w:rsid w:val="00302F70"/>
    <w:rsid w:val="00303EC4"/>
    <w:rsid w:val="00310204"/>
    <w:rsid w:val="00311A6B"/>
    <w:rsid w:val="00311FB2"/>
    <w:rsid w:val="00314187"/>
    <w:rsid w:val="0032565D"/>
    <w:rsid w:val="00333A80"/>
    <w:rsid w:val="00337924"/>
    <w:rsid w:val="00341472"/>
    <w:rsid w:val="00344B39"/>
    <w:rsid w:val="00344E3D"/>
    <w:rsid w:val="003475C6"/>
    <w:rsid w:val="00351DB7"/>
    <w:rsid w:val="00363A7F"/>
    <w:rsid w:val="00364EA0"/>
    <w:rsid w:val="003709C0"/>
    <w:rsid w:val="00374259"/>
    <w:rsid w:val="003850AC"/>
    <w:rsid w:val="003954B1"/>
    <w:rsid w:val="003A59FA"/>
    <w:rsid w:val="003A74EE"/>
    <w:rsid w:val="003A77C2"/>
    <w:rsid w:val="003B04A6"/>
    <w:rsid w:val="003B5F58"/>
    <w:rsid w:val="003B615B"/>
    <w:rsid w:val="003B6C0D"/>
    <w:rsid w:val="003B6C17"/>
    <w:rsid w:val="003C4362"/>
    <w:rsid w:val="003C794B"/>
    <w:rsid w:val="003C7DFC"/>
    <w:rsid w:val="003D1659"/>
    <w:rsid w:val="003D1914"/>
    <w:rsid w:val="003E3ABE"/>
    <w:rsid w:val="003F34E7"/>
    <w:rsid w:val="003F5789"/>
    <w:rsid w:val="0040258C"/>
    <w:rsid w:val="0040284F"/>
    <w:rsid w:val="00404142"/>
    <w:rsid w:val="00405697"/>
    <w:rsid w:val="0041077F"/>
    <w:rsid w:val="004131E7"/>
    <w:rsid w:val="00416E69"/>
    <w:rsid w:val="004203BF"/>
    <w:rsid w:val="00422156"/>
    <w:rsid w:val="00423031"/>
    <w:rsid w:val="00425928"/>
    <w:rsid w:val="004321EC"/>
    <w:rsid w:val="00434B82"/>
    <w:rsid w:val="0043582C"/>
    <w:rsid w:val="0044199E"/>
    <w:rsid w:val="00444058"/>
    <w:rsid w:val="00445332"/>
    <w:rsid w:val="00447EF7"/>
    <w:rsid w:val="004534C2"/>
    <w:rsid w:val="0045409B"/>
    <w:rsid w:val="0045423B"/>
    <w:rsid w:val="00462D1A"/>
    <w:rsid w:val="00467A88"/>
    <w:rsid w:val="00467BFE"/>
    <w:rsid w:val="00473115"/>
    <w:rsid w:val="004736C9"/>
    <w:rsid w:val="00477029"/>
    <w:rsid w:val="00484E76"/>
    <w:rsid w:val="00486229"/>
    <w:rsid w:val="00487ABC"/>
    <w:rsid w:val="004923F1"/>
    <w:rsid w:val="00492A02"/>
    <w:rsid w:val="004957FF"/>
    <w:rsid w:val="0049790C"/>
    <w:rsid w:val="004A4E36"/>
    <w:rsid w:val="004B2239"/>
    <w:rsid w:val="004B3196"/>
    <w:rsid w:val="004B32B5"/>
    <w:rsid w:val="004B6C18"/>
    <w:rsid w:val="004B717D"/>
    <w:rsid w:val="004C30E1"/>
    <w:rsid w:val="004D2EEF"/>
    <w:rsid w:val="004D4A5B"/>
    <w:rsid w:val="004D4FD2"/>
    <w:rsid w:val="004E3307"/>
    <w:rsid w:val="004E5807"/>
    <w:rsid w:val="004F2A61"/>
    <w:rsid w:val="004F52C6"/>
    <w:rsid w:val="005005FD"/>
    <w:rsid w:val="00502F7F"/>
    <w:rsid w:val="00510466"/>
    <w:rsid w:val="00512E24"/>
    <w:rsid w:val="00520804"/>
    <w:rsid w:val="0054162C"/>
    <w:rsid w:val="00554B70"/>
    <w:rsid w:val="00556726"/>
    <w:rsid w:val="00560814"/>
    <w:rsid w:val="00560E6F"/>
    <w:rsid w:val="00562D96"/>
    <w:rsid w:val="00564E6D"/>
    <w:rsid w:val="00566BF6"/>
    <w:rsid w:val="00574086"/>
    <w:rsid w:val="00574782"/>
    <w:rsid w:val="00576C16"/>
    <w:rsid w:val="00576C96"/>
    <w:rsid w:val="00577215"/>
    <w:rsid w:val="00581CBD"/>
    <w:rsid w:val="005908C2"/>
    <w:rsid w:val="00596F21"/>
    <w:rsid w:val="00597A30"/>
    <w:rsid w:val="005A3E6A"/>
    <w:rsid w:val="005A4199"/>
    <w:rsid w:val="005A5A1B"/>
    <w:rsid w:val="005B63E9"/>
    <w:rsid w:val="005C04ED"/>
    <w:rsid w:val="005D14FC"/>
    <w:rsid w:val="005D6EB9"/>
    <w:rsid w:val="005E0F92"/>
    <w:rsid w:val="005E317C"/>
    <w:rsid w:val="005E34E4"/>
    <w:rsid w:val="005E501C"/>
    <w:rsid w:val="005F238F"/>
    <w:rsid w:val="005F4032"/>
    <w:rsid w:val="005F5F56"/>
    <w:rsid w:val="00603707"/>
    <w:rsid w:val="00606B7E"/>
    <w:rsid w:val="00614F7C"/>
    <w:rsid w:val="00624857"/>
    <w:rsid w:val="00625D20"/>
    <w:rsid w:val="00640379"/>
    <w:rsid w:val="00641044"/>
    <w:rsid w:val="0064198A"/>
    <w:rsid w:val="006423EE"/>
    <w:rsid w:val="00645F6B"/>
    <w:rsid w:val="00651921"/>
    <w:rsid w:val="00652E04"/>
    <w:rsid w:val="00667719"/>
    <w:rsid w:val="00670E82"/>
    <w:rsid w:val="00672A97"/>
    <w:rsid w:val="00677675"/>
    <w:rsid w:val="00683715"/>
    <w:rsid w:val="006850AC"/>
    <w:rsid w:val="00686692"/>
    <w:rsid w:val="00687531"/>
    <w:rsid w:val="006A2B81"/>
    <w:rsid w:val="006A36A5"/>
    <w:rsid w:val="006A4F3B"/>
    <w:rsid w:val="006A60B0"/>
    <w:rsid w:val="006B5E45"/>
    <w:rsid w:val="006C035B"/>
    <w:rsid w:val="006C1076"/>
    <w:rsid w:val="006C12A0"/>
    <w:rsid w:val="006C16C9"/>
    <w:rsid w:val="006C5874"/>
    <w:rsid w:val="006D1970"/>
    <w:rsid w:val="006D5BD2"/>
    <w:rsid w:val="006D7211"/>
    <w:rsid w:val="006D7F4A"/>
    <w:rsid w:val="006E4218"/>
    <w:rsid w:val="006E51D0"/>
    <w:rsid w:val="006F3AFC"/>
    <w:rsid w:val="006F54D4"/>
    <w:rsid w:val="006F5781"/>
    <w:rsid w:val="0070267B"/>
    <w:rsid w:val="007065E2"/>
    <w:rsid w:val="00707817"/>
    <w:rsid w:val="00707B86"/>
    <w:rsid w:val="00707E16"/>
    <w:rsid w:val="00710DC1"/>
    <w:rsid w:val="00713E87"/>
    <w:rsid w:val="00716EB2"/>
    <w:rsid w:val="00717539"/>
    <w:rsid w:val="007205F6"/>
    <w:rsid w:val="007215EF"/>
    <w:rsid w:val="007404B9"/>
    <w:rsid w:val="00744855"/>
    <w:rsid w:val="0074486A"/>
    <w:rsid w:val="00755B52"/>
    <w:rsid w:val="00766941"/>
    <w:rsid w:val="00773F9F"/>
    <w:rsid w:val="00774AC1"/>
    <w:rsid w:val="007767A6"/>
    <w:rsid w:val="00784F5E"/>
    <w:rsid w:val="00785378"/>
    <w:rsid w:val="007900A5"/>
    <w:rsid w:val="007959E0"/>
    <w:rsid w:val="00796628"/>
    <w:rsid w:val="00796636"/>
    <w:rsid w:val="007A55E7"/>
    <w:rsid w:val="007A64C2"/>
    <w:rsid w:val="007B169F"/>
    <w:rsid w:val="007C7CBC"/>
    <w:rsid w:val="007D1BF1"/>
    <w:rsid w:val="007D2ADF"/>
    <w:rsid w:val="007E114E"/>
    <w:rsid w:val="007E217F"/>
    <w:rsid w:val="007E3604"/>
    <w:rsid w:val="007E3AF9"/>
    <w:rsid w:val="007F79E9"/>
    <w:rsid w:val="00802B40"/>
    <w:rsid w:val="0080647C"/>
    <w:rsid w:val="00806EEB"/>
    <w:rsid w:val="00807EBF"/>
    <w:rsid w:val="00815F2C"/>
    <w:rsid w:val="00827327"/>
    <w:rsid w:val="00827C83"/>
    <w:rsid w:val="00830710"/>
    <w:rsid w:val="00837187"/>
    <w:rsid w:val="0083727B"/>
    <w:rsid w:val="00840B70"/>
    <w:rsid w:val="00842164"/>
    <w:rsid w:val="0084503D"/>
    <w:rsid w:val="00846502"/>
    <w:rsid w:val="00846C06"/>
    <w:rsid w:val="00856F84"/>
    <w:rsid w:val="00866077"/>
    <w:rsid w:val="00866A33"/>
    <w:rsid w:val="0087184F"/>
    <w:rsid w:val="008830C1"/>
    <w:rsid w:val="008839BA"/>
    <w:rsid w:val="008925EF"/>
    <w:rsid w:val="008A2DDF"/>
    <w:rsid w:val="008A626B"/>
    <w:rsid w:val="008B0189"/>
    <w:rsid w:val="008B06CC"/>
    <w:rsid w:val="008C7500"/>
    <w:rsid w:val="008E6520"/>
    <w:rsid w:val="008F095A"/>
    <w:rsid w:val="008F61E8"/>
    <w:rsid w:val="008F6C2D"/>
    <w:rsid w:val="009023FC"/>
    <w:rsid w:val="009027A0"/>
    <w:rsid w:val="00902C67"/>
    <w:rsid w:val="00904D36"/>
    <w:rsid w:val="00915878"/>
    <w:rsid w:val="009162ED"/>
    <w:rsid w:val="00917DF6"/>
    <w:rsid w:val="00922B6C"/>
    <w:rsid w:val="009236C5"/>
    <w:rsid w:val="00927290"/>
    <w:rsid w:val="0093093B"/>
    <w:rsid w:val="009334F1"/>
    <w:rsid w:val="00944C0F"/>
    <w:rsid w:val="00946359"/>
    <w:rsid w:val="00946849"/>
    <w:rsid w:val="00947B29"/>
    <w:rsid w:val="00954660"/>
    <w:rsid w:val="00954AFD"/>
    <w:rsid w:val="009563D3"/>
    <w:rsid w:val="00963962"/>
    <w:rsid w:val="00985A7B"/>
    <w:rsid w:val="00987361"/>
    <w:rsid w:val="009917F0"/>
    <w:rsid w:val="00991D96"/>
    <w:rsid w:val="009921E7"/>
    <w:rsid w:val="009A13F7"/>
    <w:rsid w:val="009D5377"/>
    <w:rsid w:val="009D58CE"/>
    <w:rsid w:val="009E034E"/>
    <w:rsid w:val="009E218E"/>
    <w:rsid w:val="009E4771"/>
    <w:rsid w:val="009F1B0C"/>
    <w:rsid w:val="009F67CA"/>
    <w:rsid w:val="00A02F29"/>
    <w:rsid w:val="00A03D7E"/>
    <w:rsid w:val="00A045A0"/>
    <w:rsid w:val="00A20A28"/>
    <w:rsid w:val="00A23142"/>
    <w:rsid w:val="00A26309"/>
    <w:rsid w:val="00A34428"/>
    <w:rsid w:val="00A401BA"/>
    <w:rsid w:val="00A4235C"/>
    <w:rsid w:val="00A42DAD"/>
    <w:rsid w:val="00A43F80"/>
    <w:rsid w:val="00A45605"/>
    <w:rsid w:val="00A45D0B"/>
    <w:rsid w:val="00A47BA1"/>
    <w:rsid w:val="00A51FE2"/>
    <w:rsid w:val="00A63495"/>
    <w:rsid w:val="00A70344"/>
    <w:rsid w:val="00A71897"/>
    <w:rsid w:val="00A836A5"/>
    <w:rsid w:val="00A911FE"/>
    <w:rsid w:val="00A95DB1"/>
    <w:rsid w:val="00AA4414"/>
    <w:rsid w:val="00AB652B"/>
    <w:rsid w:val="00AC3F0D"/>
    <w:rsid w:val="00AC44AE"/>
    <w:rsid w:val="00AC7CC7"/>
    <w:rsid w:val="00AD3F8B"/>
    <w:rsid w:val="00AD6872"/>
    <w:rsid w:val="00AE4946"/>
    <w:rsid w:val="00AE77D4"/>
    <w:rsid w:val="00AF595F"/>
    <w:rsid w:val="00B05E53"/>
    <w:rsid w:val="00B1553E"/>
    <w:rsid w:val="00B17924"/>
    <w:rsid w:val="00B222B8"/>
    <w:rsid w:val="00B24A3B"/>
    <w:rsid w:val="00B42416"/>
    <w:rsid w:val="00B64F03"/>
    <w:rsid w:val="00B71FC7"/>
    <w:rsid w:val="00B72DCF"/>
    <w:rsid w:val="00B73FCB"/>
    <w:rsid w:val="00B77266"/>
    <w:rsid w:val="00B8646C"/>
    <w:rsid w:val="00BB2AA2"/>
    <w:rsid w:val="00BC107A"/>
    <w:rsid w:val="00BC5C16"/>
    <w:rsid w:val="00BC605E"/>
    <w:rsid w:val="00BC61B8"/>
    <w:rsid w:val="00BD336E"/>
    <w:rsid w:val="00BE2D18"/>
    <w:rsid w:val="00BE3176"/>
    <w:rsid w:val="00BE58DA"/>
    <w:rsid w:val="00BE5932"/>
    <w:rsid w:val="00BE6EB7"/>
    <w:rsid w:val="00BF0B3A"/>
    <w:rsid w:val="00BF0F43"/>
    <w:rsid w:val="00BF21ED"/>
    <w:rsid w:val="00BF7A54"/>
    <w:rsid w:val="00C05422"/>
    <w:rsid w:val="00C054FD"/>
    <w:rsid w:val="00C114C4"/>
    <w:rsid w:val="00C16074"/>
    <w:rsid w:val="00C253E3"/>
    <w:rsid w:val="00C27E97"/>
    <w:rsid w:val="00C30C7F"/>
    <w:rsid w:val="00C41313"/>
    <w:rsid w:val="00C443F3"/>
    <w:rsid w:val="00C46AEA"/>
    <w:rsid w:val="00C46D0F"/>
    <w:rsid w:val="00C536C4"/>
    <w:rsid w:val="00C63656"/>
    <w:rsid w:val="00C7498C"/>
    <w:rsid w:val="00C77A98"/>
    <w:rsid w:val="00C829D3"/>
    <w:rsid w:val="00C86D48"/>
    <w:rsid w:val="00C94FC7"/>
    <w:rsid w:val="00CA43BB"/>
    <w:rsid w:val="00CB35D0"/>
    <w:rsid w:val="00CB3CF0"/>
    <w:rsid w:val="00CB4E2C"/>
    <w:rsid w:val="00CC1205"/>
    <w:rsid w:val="00CC1708"/>
    <w:rsid w:val="00CC2604"/>
    <w:rsid w:val="00CC2E83"/>
    <w:rsid w:val="00CD3008"/>
    <w:rsid w:val="00CD6DA7"/>
    <w:rsid w:val="00CE3759"/>
    <w:rsid w:val="00CE4170"/>
    <w:rsid w:val="00CF1049"/>
    <w:rsid w:val="00D00C39"/>
    <w:rsid w:val="00D00CBD"/>
    <w:rsid w:val="00D01F55"/>
    <w:rsid w:val="00D02441"/>
    <w:rsid w:val="00D030B2"/>
    <w:rsid w:val="00D05C17"/>
    <w:rsid w:val="00D074A9"/>
    <w:rsid w:val="00D11E44"/>
    <w:rsid w:val="00D1225D"/>
    <w:rsid w:val="00D1640A"/>
    <w:rsid w:val="00D25737"/>
    <w:rsid w:val="00D30A5F"/>
    <w:rsid w:val="00D31D1C"/>
    <w:rsid w:val="00D32286"/>
    <w:rsid w:val="00D3549C"/>
    <w:rsid w:val="00D41DEE"/>
    <w:rsid w:val="00D4396B"/>
    <w:rsid w:val="00D43B26"/>
    <w:rsid w:val="00D467B5"/>
    <w:rsid w:val="00D537CB"/>
    <w:rsid w:val="00D63113"/>
    <w:rsid w:val="00D637A2"/>
    <w:rsid w:val="00D70C6A"/>
    <w:rsid w:val="00D73963"/>
    <w:rsid w:val="00D74DB5"/>
    <w:rsid w:val="00D7684C"/>
    <w:rsid w:val="00D77FA2"/>
    <w:rsid w:val="00D80A3D"/>
    <w:rsid w:val="00D83C65"/>
    <w:rsid w:val="00D875E4"/>
    <w:rsid w:val="00D90136"/>
    <w:rsid w:val="00D916BE"/>
    <w:rsid w:val="00D9363F"/>
    <w:rsid w:val="00D94D27"/>
    <w:rsid w:val="00D95931"/>
    <w:rsid w:val="00DB2A8B"/>
    <w:rsid w:val="00DB428C"/>
    <w:rsid w:val="00DB429C"/>
    <w:rsid w:val="00DB42A1"/>
    <w:rsid w:val="00DB5732"/>
    <w:rsid w:val="00DC532E"/>
    <w:rsid w:val="00DD6E9E"/>
    <w:rsid w:val="00DE2139"/>
    <w:rsid w:val="00DE69B8"/>
    <w:rsid w:val="00DF38AC"/>
    <w:rsid w:val="00E04667"/>
    <w:rsid w:val="00E04B00"/>
    <w:rsid w:val="00E137AF"/>
    <w:rsid w:val="00E146B9"/>
    <w:rsid w:val="00E15B4A"/>
    <w:rsid w:val="00E24509"/>
    <w:rsid w:val="00E2560C"/>
    <w:rsid w:val="00E30AF6"/>
    <w:rsid w:val="00E40A17"/>
    <w:rsid w:val="00E42C1F"/>
    <w:rsid w:val="00E43AA6"/>
    <w:rsid w:val="00E60089"/>
    <w:rsid w:val="00E601C3"/>
    <w:rsid w:val="00E64D2C"/>
    <w:rsid w:val="00E76A74"/>
    <w:rsid w:val="00E76DAA"/>
    <w:rsid w:val="00E81D50"/>
    <w:rsid w:val="00E83521"/>
    <w:rsid w:val="00E8643E"/>
    <w:rsid w:val="00E86F0D"/>
    <w:rsid w:val="00E97ABB"/>
    <w:rsid w:val="00EA1600"/>
    <w:rsid w:val="00EA28A6"/>
    <w:rsid w:val="00EC218B"/>
    <w:rsid w:val="00ED1DAB"/>
    <w:rsid w:val="00ED473E"/>
    <w:rsid w:val="00ED502C"/>
    <w:rsid w:val="00EF4126"/>
    <w:rsid w:val="00EF413A"/>
    <w:rsid w:val="00EF6897"/>
    <w:rsid w:val="00EF7BC2"/>
    <w:rsid w:val="00F033A4"/>
    <w:rsid w:val="00F03AA5"/>
    <w:rsid w:val="00F042BE"/>
    <w:rsid w:val="00F110AC"/>
    <w:rsid w:val="00F11929"/>
    <w:rsid w:val="00F1469C"/>
    <w:rsid w:val="00F17B63"/>
    <w:rsid w:val="00F210D2"/>
    <w:rsid w:val="00F21B41"/>
    <w:rsid w:val="00F253B0"/>
    <w:rsid w:val="00F37AFC"/>
    <w:rsid w:val="00F57C94"/>
    <w:rsid w:val="00F6391B"/>
    <w:rsid w:val="00F662A6"/>
    <w:rsid w:val="00F70525"/>
    <w:rsid w:val="00F710F1"/>
    <w:rsid w:val="00F71959"/>
    <w:rsid w:val="00F71DBA"/>
    <w:rsid w:val="00F73089"/>
    <w:rsid w:val="00F818FD"/>
    <w:rsid w:val="00F81D78"/>
    <w:rsid w:val="00F8623B"/>
    <w:rsid w:val="00F86645"/>
    <w:rsid w:val="00FA15F9"/>
    <w:rsid w:val="00FB0885"/>
    <w:rsid w:val="00FB27EF"/>
    <w:rsid w:val="00FB306B"/>
    <w:rsid w:val="00FB50F1"/>
    <w:rsid w:val="00FC1B48"/>
    <w:rsid w:val="00FC1E04"/>
    <w:rsid w:val="00FC6E8F"/>
    <w:rsid w:val="00FD5B4F"/>
    <w:rsid w:val="00FD7D58"/>
    <w:rsid w:val="00FF1576"/>
    <w:rsid w:val="00FF2315"/>
    <w:rsid w:val="00FF3118"/>
    <w:rsid w:val="00FF44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AC608D0-C88E-4379-9D66-9F4F4197B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character" w:customStyle="1" w:styleId="EndnoteCharacters">
    <w:name w:val="Endnote Characters"/>
    <w:rsid w:val="00FF2315"/>
    <w:rPr>
      <w:vertAlign w:val="superscript"/>
    </w:rPr>
  </w:style>
  <w:style w:type="character" w:styleId="Refdenotaalfinal">
    <w:name w:val="endnote reference"/>
    <w:semiHidden/>
    <w:rsid w:val="00FF2315"/>
    <w:rPr>
      <w:vertAlign w:val="superscript"/>
    </w:rPr>
  </w:style>
  <w:style w:type="paragraph" w:styleId="Textonotaalfinal">
    <w:name w:val="endnote text"/>
    <w:basedOn w:val="Normal"/>
    <w:semiHidden/>
    <w:rsid w:val="00FF2315"/>
    <w:pPr>
      <w:suppressAutoHyphens/>
      <w:autoSpaceDE/>
      <w:autoSpaceDN/>
    </w:pPr>
    <w:rPr>
      <w:lang w:eastAsia="ar-SA"/>
    </w:rPr>
  </w:style>
  <w:style w:type="paragraph" w:styleId="Textoindependiente2">
    <w:name w:val="Body Text 2"/>
    <w:basedOn w:val="Normal"/>
    <w:link w:val="Textoindependiente2Car"/>
    <w:rsid w:val="00225CB2"/>
    <w:pPr>
      <w:spacing w:after="120" w:line="480" w:lineRule="auto"/>
    </w:pPr>
  </w:style>
  <w:style w:type="table" w:styleId="Tablaelegante">
    <w:name w:val="Table Elegant"/>
    <w:basedOn w:val="Tablanormal"/>
    <w:rsid w:val="00E137A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basedOn w:val="Tablanormal"/>
    <w:semiHidden/>
    <w:rsid w:val="00061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30B2"/>
    <w:rPr>
      <w:rFonts w:ascii="Tahoma" w:hAnsi="Tahoma" w:cs="Tahoma"/>
      <w:sz w:val="16"/>
      <w:szCs w:val="16"/>
    </w:rPr>
  </w:style>
  <w:style w:type="character" w:customStyle="1" w:styleId="TextodegloboCar">
    <w:name w:val="Texto de globo Car"/>
    <w:basedOn w:val="Fuentedeprrafopredeter"/>
    <w:link w:val="Textodeglobo"/>
    <w:uiPriority w:val="99"/>
    <w:semiHidden/>
    <w:rsid w:val="00D030B2"/>
    <w:rPr>
      <w:rFonts w:ascii="Tahoma" w:hAnsi="Tahoma" w:cs="Tahoma"/>
      <w:sz w:val="16"/>
      <w:szCs w:val="16"/>
      <w:lang w:val="en-US" w:eastAsia="en-US"/>
    </w:rPr>
  </w:style>
  <w:style w:type="paragraph" w:styleId="Prrafodelista">
    <w:name w:val="List Paragraph"/>
    <w:basedOn w:val="Normal"/>
    <w:uiPriority w:val="34"/>
    <w:qFormat/>
    <w:rsid w:val="004B2239"/>
    <w:pPr>
      <w:ind w:left="720"/>
      <w:contextualSpacing/>
    </w:pPr>
  </w:style>
  <w:style w:type="character" w:customStyle="1" w:styleId="Textoindependiente2Car">
    <w:name w:val="Texto independiente 2 Car"/>
    <w:basedOn w:val="Fuentedeprrafopredeter"/>
    <w:link w:val="Textoindependiente2"/>
    <w:rsid w:val="00597A30"/>
    <w:rPr>
      <w:lang w:val="en-US" w:eastAsia="en-US"/>
    </w:rPr>
  </w:style>
  <w:style w:type="paragraph" w:customStyle="1" w:styleId="Default">
    <w:name w:val="Default"/>
    <w:rsid w:val="00230891"/>
    <w:pPr>
      <w:autoSpaceDE w:val="0"/>
      <w:autoSpaceDN w:val="0"/>
      <w:adjustRightInd w:val="0"/>
    </w:pPr>
    <w:rPr>
      <w:rFonts w:ascii="Arial" w:hAnsi="Arial" w:cs="Arial"/>
      <w:color w:val="000000"/>
      <w:sz w:val="24"/>
      <w:szCs w:val="24"/>
    </w:rPr>
  </w:style>
  <w:style w:type="table" w:styleId="Sombreadoclaro">
    <w:name w:val="Light Shading"/>
    <w:basedOn w:val="Tablanormal"/>
    <w:uiPriority w:val="60"/>
    <w:rsid w:val="00A03D7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Fuentedeprrafopredeter"/>
    <w:rsid w:val="002869D7"/>
  </w:style>
  <w:style w:type="character" w:styleId="Textodelmarcadordeposicin">
    <w:name w:val="Placeholder Text"/>
    <w:basedOn w:val="Fuentedeprrafopredeter"/>
    <w:uiPriority w:val="99"/>
    <w:semiHidden/>
    <w:rsid w:val="00207E06"/>
    <w:rPr>
      <w:color w:val="808080"/>
    </w:rPr>
  </w:style>
  <w:style w:type="paragraph" w:styleId="NormalWeb">
    <w:name w:val="Normal (Web)"/>
    <w:basedOn w:val="Normal"/>
    <w:uiPriority w:val="99"/>
    <w:unhideWhenUsed/>
    <w:rsid w:val="004534C2"/>
    <w:pPr>
      <w:autoSpaceDE/>
      <w:autoSpaceDN/>
      <w:spacing w:before="100" w:beforeAutospacing="1" w:after="100" w:afterAutospacing="1"/>
    </w:pPr>
    <w:rPr>
      <w:rFonts w:eastAsiaTheme="minorEastAsia"/>
      <w:sz w:val="24"/>
      <w:szCs w:val="24"/>
      <w:lang w:eastAsia="es-CO"/>
    </w:rPr>
  </w:style>
  <w:style w:type="paragraph" w:styleId="HTMLconformatoprevio">
    <w:name w:val="HTML Preformatted"/>
    <w:basedOn w:val="Normal"/>
    <w:link w:val="HTMLconformatoprevioCar"/>
    <w:uiPriority w:val="99"/>
    <w:semiHidden/>
    <w:unhideWhenUsed/>
    <w:rsid w:val="002B1624"/>
    <w:rPr>
      <w:rFonts w:ascii="Consolas" w:hAnsi="Consolas"/>
    </w:rPr>
  </w:style>
  <w:style w:type="character" w:customStyle="1" w:styleId="HTMLconformatoprevioCar">
    <w:name w:val="HTML con formato previo Car"/>
    <w:basedOn w:val="Fuentedeprrafopredeter"/>
    <w:link w:val="HTMLconformatoprevio"/>
    <w:uiPriority w:val="99"/>
    <w:semiHidden/>
    <w:rsid w:val="002B1624"/>
    <w:rPr>
      <w:rFonts w:ascii="Consolas" w:hAnsi="Consolas"/>
      <w:lang w:val="en-US" w:eastAsia="en-US"/>
    </w:rPr>
  </w:style>
  <w:style w:type="character" w:styleId="Textoennegrita">
    <w:name w:val="Strong"/>
    <w:basedOn w:val="Fuentedeprrafopredeter"/>
    <w:uiPriority w:val="22"/>
    <w:qFormat/>
    <w:rsid w:val="00CB35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87906">
      <w:bodyDiv w:val="1"/>
      <w:marLeft w:val="0"/>
      <w:marRight w:val="0"/>
      <w:marTop w:val="0"/>
      <w:marBottom w:val="0"/>
      <w:divBdr>
        <w:top w:val="none" w:sz="0" w:space="0" w:color="auto"/>
        <w:left w:val="none" w:sz="0" w:space="0" w:color="auto"/>
        <w:bottom w:val="none" w:sz="0" w:space="0" w:color="auto"/>
        <w:right w:val="none" w:sz="0" w:space="0" w:color="auto"/>
      </w:divBdr>
    </w:div>
    <w:div w:id="252594274">
      <w:bodyDiv w:val="1"/>
      <w:marLeft w:val="0"/>
      <w:marRight w:val="0"/>
      <w:marTop w:val="0"/>
      <w:marBottom w:val="0"/>
      <w:divBdr>
        <w:top w:val="none" w:sz="0" w:space="0" w:color="auto"/>
        <w:left w:val="none" w:sz="0" w:space="0" w:color="auto"/>
        <w:bottom w:val="none" w:sz="0" w:space="0" w:color="auto"/>
        <w:right w:val="none" w:sz="0" w:space="0" w:color="auto"/>
      </w:divBdr>
      <w:divsChild>
        <w:div w:id="1858039352">
          <w:marLeft w:val="0"/>
          <w:marRight w:val="0"/>
          <w:marTop w:val="0"/>
          <w:marBottom w:val="0"/>
          <w:divBdr>
            <w:top w:val="none" w:sz="0" w:space="0" w:color="auto"/>
            <w:left w:val="none" w:sz="0" w:space="0" w:color="auto"/>
            <w:bottom w:val="none" w:sz="0" w:space="0" w:color="auto"/>
            <w:right w:val="none" w:sz="0" w:space="0" w:color="auto"/>
          </w:divBdr>
          <w:divsChild>
            <w:div w:id="65107315">
              <w:marLeft w:val="0"/>
              <w:marRight w:val="0"/>
              <w:marTop w:val="0"/>
              <w:marBottom w:val="0"/>
              <w:divBdr>
                <w:top w:val="none" w:sz="0" w:space="0" w:color="auto"/>
                <w:left w:val="none" w:sz="0" w:space="0" w:color="auto"/>
                <w:bottom w:val="none" w:sz="0" w:space="0" w:color="auto"/>
                <w:right w:val="none" w:sz="0" w:space="0" w:color="auto"/>
              </w:divBdr>
              <w:divsChild>
                <w:div w:id="209369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986869">
      <w:bodyDiv w:val="1"/>
      <w:marLeft w:val="0"/>
      <w:marRight w:val="0"/>
      <w:marTop w:val="0"/>
      <w:marBottom w:val="0"/>
      <w:divBdr>
        <w:top w:val="none" w:sz="0" w:space="0" w:color="auto"/>
        <w:left w:val="none" w:sz="0" w:space="0" w:color="auto"/>
        <w:bottom w:val="none" w:sz="0" w:space="0" w:color="auto"/>
        <w:right w:val="none" w:sz="0" w:space="0" w:color="auto"/>
      </w:divBdr>
    </w:div>
    <w:div w:id="377970651">
      <w:bodyDiv w:val="1"/>
      <w:marLeft w:val="0"/>
      <w:marRight w:val="0"/>
      <w:marTop w:val="0"/>
      <w:marBottom w:val="0"/>
      <w:divBdr>
        <w:top w:val="none" w:sz="0" w:space="0" w:color="auto"/>
        <w:left w:val="none" w:sz="0" w:space="0" w:color="auto"/>
        <w:bottom w:val="none" w:sz="0" w:space="0" w:color="auto"/>
        <w:right w:val="none" w:sz="0" w:space="0" w:color="auto"/>
      </w:divBdr>
    </w:div>
    <w:div w:id="447772172">
      <w:bodyDiv w:val="1"/>
      <w:marLeft w:val="0"/>
      <w:marRight w:val="0"/>
      <w:marTop w:val="0"/>
      <w:marBottom w:val="0"/>
      <w:divBdr>
        <w:top w:val="none" w:sz="0" w:space="0" w:color="auto"/>
        <w:left w:val="none" w:sz="0" w:space="0" w:color="auto"/>
        <w:bottom w:val="none" w:sz="0" w:space="0" w:color="auto"/>
        <w:right w:val="none" w:sz="0" w:space="0" w:color="auto"/>
      </w:divBdr>
      <w:divsChild>
        <w:div w:id="576748540">
          <w:marLeft w:val="0"/>
          <w:marRight w:val="0"/>
          <w:marTop w:val="0"/>
          <w:marBottom w:val="0"/>
          <w:divBdr>
            <w:top w:val="none" w:sz="0" w:space="0" w:color="auto"/>
            <w:left w:val="none" w:sz="0" w:space="0" w:color="auto"/>
            <w:bottom w:val="none" w:sz="0" w:space="0" w:color="auto"/>
            <w:right w:val="none" w:sz="0" w:space="0" w:color="auto"/>
          </w:divBdr>
          <w:divsChild>
            <w:div w:id="1223173891">
              <w:marLeft w:val="0"/>
              <w:marRight w:val="0"/>
              <w:marTop w:val="0"/>
              <w:marBottom w:val="0"/>
              <w:divBdr>
                <w:top w:val="none" w:sz="0" w:space="0" w:color="auto"/>
                <w:left w:val="none" w:sz="0" w:space="0" w:color="auto"/>
                <w:bottom w:val="none" w:sz="0" w:space="0" w:color="auto"/>
                <w:right w:val="none" w:sz="0" w:space="0" w:color="auto"/>
              </w:divBdr>
              <w:divsChild>
                <w:div w:id="15098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17343">
      <w:bodyDiv w:val="1"/>
      <w:marLeft w:val="0"/>
      <w:marRight w:val="0"/>
      <w:marTop w:val="0"/>
      <w:marBottom w:val="0"/>
      <w:divBdr>
        <w:top w:val="none" w:sz="0" w:space="0" w:color="auto"/>
        <w:left w:val="none" w:sz="0" w:space="0" w:color="auto"/>
        <w:bottom w:val="none" w:sz="0" w:space="0" w:color="auto"/>
        <w:right w:val="none" w:sz="0" w:space="0" w:color="auto"/>
      </w:divBdr>
    </w:div>
    <w:div w:id="548148953">
      <w:bodyDiv w:val="1"/>
      <w:marLeft w:val="0"/>
      <w:marRight w:val="0"/>
      <w:marTop w:val="0"/>
      <w:marBottom w:val="0"/>
      <w:divBdr>
        <w:top w:val="none" w:sz="0" w:space="0" w:color="auto"/>
        <w:left w:val="none" w:sz="0" w:space="0" w:color="auto"/>
        <w:bottom w:val="none" w:sz="0" w:space="0" w:color="auto"/>
        <w:right w:val="none" w:sz="0" w:space="0" w:color="auto"/>
      </w:divBdr>
    </w:div>
    <w:div w:id="776291624">
      <w:bodyDiv w:val="1"/>
      <w:marLeft w:val="0"/>
      <w:marRight w:val="0"/>
      <w:marTop w:val="0"/>
      <w:marBottom w:val="0"/>
      <w:divBdr>
        <w:top w:val="none" w:sz="0" w:space="0" w:color="auto"/>
        <w:left w:val="none" w:sz="0" w:space="0" w:color="auto"/>
        <w:bottom w:val="none" w:sz="0" w:space="0" w:color="auto"/>
        <w:right w:val="none" w:sz="0" w:space="0" w:color="auto"/>
      </w:divBdr>
    </w:div>
    <w:div w:id="782578173">
      <w:bodyDiv w:val="1"/>
      <w:marLeft w:val="0"/>
      <w:marRight w:val="0"/>
      <w:marTop w:val="0"/>
      <w:marBottom w:val="0"/>
      <w:divBdr>
        <w:top w:val="none" w:sz="0" w:space="0" w:color="auto"/>
        <w:left w:val="none" w:sz="0" w:space="0" w:color="auto"/>
        <w:bottom w:val="none" w:sz="0" w:space="0" w:color="auto"/>
        <w:right w:val="none" w:sz="0" w:space="0" w:color="auto"/>
      </w:divBdr>
    </w:div>
    <w:div w:id="787048497">
      <w:bodyDiv w:val="1"/>
      <w:marLeft w:val="0"/>
      <w:marRight w:val="0"/>
      <w:marTop w:val="0"/>
      <w:marBottom w:val="0"/>
      <w:divBdr>
        <w:top w:val="none" w:sz="0" w:space="0" w:color="auto"/>
        <w:left w:val="none" w:sz="0" w:space="0" w:color="auto"/>
        <w:bottom w:val="none" w:sz="0" w:space="0" w:color="auto"/>
        <w:right w:val="none" w:sz="0" w:space="0" w:color="auto"/>
      </w:divBdr>
    </w:div>
    <w:div w:id="1561745391">
      <w:bodyDiv w:val="1"/>
      <w:marLeft w:val="0"/>
      <w:marRight w:val="0"/>
      <w:marTop w:val="0"/>
      <w:marBottom w:val="0"/>
      <w:divBdr>
        <w:top w:val="none" w:sz="0" w:space="0" w:color="auto"/>
        <w:left w:val="none" w:sz="0" w:space="0" w:color="auto"/>
        <w:bottom w:val="none" w:sz="0" w:space="0" w:color="auto"/>
        <w:right w:val="none" w:sz="0" w:space="0" w:color="auto"/>
      </w:divBdr>
    </w:div>
    <w:div w:id="1619724073">
      <w:bodyDiv w:val="1"/>
      <w:marLeft w:val="0"/>
      <w:marRight w:val="0"/>
      <w:marTop w:val="0"/>
      <w:marBottom w:val="0"/>
      <w:divBdr>
        <w:top w:val="none" w:sz="0" w:space="0" w:color="auto"/>
        <w:left w:val="none" w:sz="0" w:space="0" w:color="auto"/>
        <w:bottom w:val="none" w:sz="0" w:space="0" w:color="auto"/>
        <w:right w:val="none" w:sz="0" w:space="0" w:color="auto"/>
      </w:divBdr>
      <w:divsChild>
        <w:div w:id="130949298">
          <w:marLeft w:val="0"/>
          <w:marRight w:val="0"/>
          <w:marTop w:val="0"/>
          <w:marBottom w:val="0"/>
          <w:divBdr>
            <w:top w:val="none" w:sz="0" w:space="0" w:color="auto"/>
            <w:left w:val="none" w:sz="0" w:space="0" w:color="auto"/>
            <w:bottom w:val="none" w:sz="0" w:space="0" w:color="auto"/>
            <w:right w:val="none" w:sz="0" w:space="0" w:color="auto"/>
          </w:divBdr>
          <w:divsChild>
            <w:div w:id="2099517081">
              <w:marLeft w:val="0"/>
              <w:marRight w:val="0"/>
              <w:marTop w:val="0"/>
              <w:marBottom w:val="0"/>
              <w:divBdr>
                <w:top w:val="none" w:sz="0" w:space="0" w:color="auto"/>
                <w:left w:val="none" w:sz="0" w:space="0" w:color="auto"/>
                <w:bottom w:val="none" w:sz="0" w:space="0" w:color="auto"/>
                <w:right w:val="none" w:sz="0" w:space="0" w:color="auto"/>
              </w:divBdr>
              <w:divsChild>
                <w:div w:id="12826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91437">
      <w:bodyDiv w:val="1"/>
      <w:marLeft w:val="0"/>
      <w:marRight w:val="0"/>
      <w:marTop w:val="0"/>
      <w:marBottom w:val="0"/>
      <w:divBdr>
        <w:top w:val="none" w:sz="0" w:space="0" w:color="auto"/>
        <w:left w:val="none" w:sz="0" w:space="0" w:color="auto"/>
        <w:bottom w:val="none" w:sz="0" w:space="0" w:color="auto"/>
        <w:right w:val="none" w:sz="0" w:space="0" w:color="auto"/>
      </w:divBdr>
    </w:div>
    <w:div w:id="1946647172">
      <w:bodyDiv w:val="1"/>
      <w:marLeft w:val="0"/>
      <w:marRight w:val="0"/>
      <w:marTop w:val="0"/>
      <w:marBottom w:val="0"/>
      <w:divBdr>
        <w:top w:val="none" w:sz="0" w:space="0" w:color="auto"/>
        <w:left w:val="none" w:sz="0" w:space="0" w:color="auto"/>
        <w:bottom w:val="none" w:sz="0" w:space="0" w:color="auto"/>
        <w:right w:val="none" w:sz="0" w:space="0" w:color="auto"/>
      </w:divBdr>
      <w:divsChild>
        <w:div w:id="1298802907">
          <w:marLeft w:val="0"/>
          <w:marRight w:val="0"/>
          <w:marTop w:val="0"/>
          <w:marBottom w:val="0"/>
          <w:divBdr>
            <w:top w:val="none" w:sz="0" w:space="0" w:color="auto"/>
            <w:left w:val="none" w:sz="0" w:space="0" w:color="auto"/>
            <w:bottom w:val="none" w:sz="0" w:space="0" w:color="auto"/>
            <w:right w:val="none" w:sz="0" w:space="0" w:color="auto"/>
          </w:divBdr>
          <w:divsChild>
            <w:div w:id="1304772054">
              <w:marLeft w:val="0"/>
              <w:marRight w:val="0"/>
              <w:marTop w:val="0"/>
              <w:marBottom w:val="0"/>
              <w:divBdr>
                <w:top w:val="none" w:sz="0" w:space="0" w:color="auto"/>
                <w:left w:val="none" w:sz="0" w:space="0" w:color="auto"/>
                <w:bottom w:val="none" w:sz="0" w:space="0" w:color="auto"/>
                <w:right w:val="none" w:sz="0" w:space="0" w:color="auto"/>
              </w:divBdr>
              <w:divsChild>
                <w:div w:id="1685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90227">
      <w:bodyDiv w:val="1"/>
      <w:marLeft w:val="0"/>
      <w:marRight w:val="0"/>
      <w:marTop w:val="0"/>
      <w:marBottom w:val="0"/>
      <w:divBdr>
        <w:top w:val="none" w:sz="0" w:space="0" w:color="auto"/>
        <w:left w:val="none" w:sz="0" w:space="0" w:color="auto"/>
        <w:bottom w:val="none" w:sz="0" w:space="0" w:color="auto"/>
        <w:right w:val="none" w:sz="0" w:space="0" w:color="auto"/>
      </w:divBdr>
    </w:div>
    <w:div w:id="1992907610">
      <w:bodyDiv w:val="1"/>
      <w:marLeft w:val="0"/>
      <w:marRight w:val="0"/>
      <w:marTop w:val="0"/>
      <w:marBottom w:val="0"/>
      <w:divBdr>
        <w:top w:val="none" w:sz="0" w:space="0" w:color="auto"/>
        <w:left w:val="none" w:sz="0" w:space="0" w:color="auto"/>
        <w:bottom w:val="none" w:sz="0" w:space="0" w:color="auto"/>
        <w:right w:val="none" w:sz="0" w:space="0" w:color="auto"/>
      </w:divBdr>
      <w:divsChild>
        <w:div w:id="298653941">
          <w:marLeft w:val="0"/>
          <w:marRight w:val="0"/>
          <w:marTop w:val="0"/>
          <w:marBottom w:val="0"/>
          <w:divBdr>
            <w:top w:val="none" w:sz="0" w:space="0" w:color="auto"/>
            <w:left w:val="none" w:sz="0" w:space="0" w:color="auto"/>
            <w:bottom w:val="none" w:sz="0" w:space="0" w:color="auto"/>
            <w:right w:val="none" w:sz="0" w:space="0" w:color="auto"/>
          </w:divBdr>
          <w:divsChild>
            <w:div w:id="57556400">
              <w:marLeft w:val="0"/>
              <w:marRight w:val="0"/>
              <w:marTop w:val="0"/>
              <w:marBottom w:val="0"/>
              <w:divBdr>
                <w:top w:val="none" w:sz="0" w:space="0" w:color="auto"/>
                <w:left w:val="none" w:sz="0" w:space="0" w:color="auto"/>
                <w:bottom w:val="none" w:sz="0" w:space="0" w:color="auto"/>
                <w:right w:val="none" w:sz="0" w:space="0" w:color="auto"/>
              </w:divBdr>
              <w:divsChild>
                <w:div w:id="58460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15645">
      <w:bodyDiv w:val="1"/>
      <w:marLeft w:val="0"/>
      <w:marRight w:val="0"/>
      <w:marTop w:val="0"/>
      <w:marBottom w:val="0"/>
      <w:divBdr>
        <w:top w:val="none" w:sz="0" w:space="0" w:color="auto"/>
        <w:left w:val="none" w:sz="0" w:space="0" w:color="auto"/>
        <w:bottom w:val="none" w:sz="0" w:space="0" w:color="auto"/>
        <w:right w:val="none" w:sz="0" w:space="0" w:color="auto"/>
      </w:divBdr>
    </w:div>
    <w:div w:id="2063483333">
      <w:bodyDiv w:val="1"/>
      <w:marLeft w:val="0"/>
      <w:marRight w:val="0"/>
      <w:marTop w:val="0"/>
      <w:marBottom w:val="0"/>
      <w:divBdr>
        <w:top w:val="none" w:sz="0" w:space="0" w:color="auto"/>
        <w:left w:val="none" w:sz="0" w:space="0" w:color="auto"/>
        <w:bottom w:val="none" w:sz="0" w:space="0" w:color="auto"/>
        <w:right w:val="none" w:sz="0" w:space="0" w:color="auto"/>
      </w:divBdr>
      <w:divsChild>
        <w:div w:id="781068114">
          <w:marLeft w:val="0"/>
          <w:marRight w:val="0"/>
          <w:marTop w:val="0"/>
          <w:marBottom w:val="0"/>
          <w:divBdr>
            <w:top w:val="none" w:sz="0" w:space="0" w:color="auto"/>
            <w:left w:val="none" w:sz="0" w:space="0" w:color="auto"/>
            <w:bottom w:val="none" w:sz="0" w:space="0" w:color="auto"/>
            <w:right w:val="none" w:sz="0" w:space="0" w:color="auto"/>
          </w:divBdr>
          <w:divsChild>
            <w:div w:id="1450933985">
              <w:marLeft w:val="0"/>
              <w:marRight w:val="0"/>
              <w:marTop w:val="0"/>
              <w:marBottom w:val="0"/>
              <w:divBdr>
                <w:top w:val="none" w:sz="0" w:space="0" w:color="auto"/>
                <w:left w:val="none" w:sz="0" w:space="0" w:color="auto"/>
                <w:bottom w:val="none" w:sz="0" w:space="0" w:color="auto"/>
                <w:right w:val="none" w:sz="0" w:space="0" w:color="auto"/>
              </w:divBdr>
              <w:divsChild>
                <w:div w:id="19197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79B6D-E290-4E79-B6D0-DF748BA02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2028</TotalTime>
  <Pages>6</Pages>
  <Words>2027</Words>
  <Characters>11149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vt:lpstr>
    </vt:vector>
  </TitlesOfParts>
  <Company>IEEE</Company>
  <LinksUpToDate>false</LinksUpToDate>
  <CharactersWithSpaces>13150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laura elena aristizabal</cp:lastModifiedBy>
  <cp:revision>59</cp:revision>
  <cp:lastPrinted>2004-03-25T16:09:00Z</cp:lastPrinted>
  <dcterms:created xsi:type="dcterms:W3CDTF">2013-12-15T20:15:00Z</dcterms:created>
  <dcterms:modified xsi:type="dcterms:W3CDTF">2016-03-28T05:42:00Z</dcterms:modified>
</cp:coreProperties>
</file>